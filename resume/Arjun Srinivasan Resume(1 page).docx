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48" w:rsidRDefault="00A176A8" w14:paraId="1E7A8FA2" w14:textId="77777777">
      <w:pPr>
        <w:tabs>
          <w:tab w:val="left" w:pos="9180"/>
        </w:tabs>
        <w:spacing w:before="90" w:line="360" w:lineRule="auto"/>
        <w:ind w:right="970"/>
        <w:rPr>
          <w:ins w:author="Arjun Srinivasan" w:date="2020-01-02T10:15:00Z" w:id="0"/>
          <w:rFonts w:ascii="Century Gothic" w:hAnsi="Century Gothic"/>
          <w:sz w:val="24"/>
          <w:szCs w:val="24"/>
        </w:rPr>
        <w:pPrChange w:author="Srinivasan, Srivaths (Cognizant)" w:date="2019-01-20T11:45:00Z" w:id="1">
          <w:pPr>
            <w:spacing w:before="90" w:line="360" w:lineRule="auto"/>
            <w:ind w:right="970"/>
          </w:pPr>
        </w:pPrChange>
      </w:pPr>
      <w:r w:rsidRPr="002A6FD2">
        <w:rPr>
          <w:rFonts w:ascii="Century Gothic" w:hAnsi="Century Gothic"/>
          <w:b/>
          <w:color w:val="000000" w:themeColor="text1"/>
          <w:sz w:val="28"/>
          <w:szCs w:val="28"/>
          <w:rPrChange w:author="Srinivasan, Srivaths (Cognizant)" w:date="2019-01-20T11:47:00Z" w:id="2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Education</w:t>
      </w:r>
      <w:r w:rsidRPr="00360E9E">
        <w:rPr>
          <w:rFonts w:ascii="Century Gothic" w:hAnsi="Century Gothic"/>
          <w:b/>
          <w:color w:val="000000" w:themeColor="text1"/>
          <w:sz w:val="24"/>
          <w:szCs w:val="24"/>
        </w:rPr>
        <w:t xml:space="preserve"> </w:t>
      </w:r>
      <w:r w:rsidRPr="00594040" w:rsidR="00650AE2">
        <w:rPr>
          <w:rFonts w:ascii="Century Gothic" w:hAnsi="Century Gothic"/>
          <w:color w:val="000000" w:themeColor="text1"/>
          <w:sz w:val="24"/>
          <w:szCs w:val="24"/>
        </w:rPr>
        <w:t>–</w:t>
      </w:r>
      <w:r w:rsidRPr="0059404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Pr="00594040" w:rsidR="00650AE2">
        <w:rPr>
          <w:rFonts w:ascii="Century Gothic" w:hAnsi="Century Gothic"/>
          <w:color w:val="000000" w:themeColor="text1"/>
          <w:sz w:val="24"/>
          <w:szCs w:val="24"/>
        </w:rPr>
        <w:t>B.A Computer Science (</w:t>
      </w:r>
      <w:r w:rsidRPr="00594040">
        <w:rPr>
          <w:rFonts w:ascii="Century Gothic" w:hAnsi="Century Gothic"/>
          <w:color w:val="000000" w:themeColor="text1"/>
          <w:sz w:val="24"/>
          <w:szCs w:val="24"/>
        </w:rPr>
        <w:t>University of California, Berkeley</w:t>
      </w:r>
      <w:r w:rsidRPr="00594040" w:rsidR="00650AE2">
        <w:rPr>
          <w:rFonts w:ascii="Century Gothic" w:hAnsi="Century Gothic"/>
          <w:color w:val="000000" w:themeColor="text1"/>
          <w:sz w:val="24"/>
          <w:szCs w:val="24"/>
        </w:rPr>
        <w:t>)</w:t>
      </w:r>
      <w:r w:rsidRPr="00594040">
        <w:rPr>
          <w:rFonts w:ascii="Century Gothic" w:hAnsi="Century Gothic"/>
          <w:color w:val="000000" w:themeColor="text1"/>
          <w:sz w:val="24"/>
          <w:szCs w:val="24"/>
        </w:rPr>
        <w:t xml:space="preserve"> - </w:t>
      </w:r>
      <w:del w:author="Arjun Srinivasan" w:date="2019-10-06T19:38:00Z" w:id="3">
        <w:r w:rsidRPr="008213A3" w:rsidDel="00FD6B96">
          <w:rPr>
            <w:rFonts w:ascii="Century Gothic" w:hAnsi="Century Gothic"/>
            <w:i/>
            <w:color w:val="000000" w:themeColor="text1"/>
            <w:sz w:val="24"/>
            <w:szCs w:val="24"/>
            <w:rPrChange w:author="Arjun Srinivasan" w:date="2019-12-29T17:36:00Z" w:id="4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delText xml:space="preserve">May </w:delText>
        </w:r>
      </w:del>
      <w:ins w:author="Arjun Srinivasan" w:date="2019-10-06T19:38:00Z" w:id="5">
        <w:r w:rsidRPr="008213A3" w:rsidR="00FD6B96">
          <w:rPr>
            <w:rFonts w:ascii="Century Gothic" w:hAnsi="Century Gothic"/>
            <w:i/>
            <w:color w:val="000000" w:themeColor="text1"/>
            <w:sz w:val="24"/>
            <w:szCs w:val="24"/>
            <w:rPrChange w:author="Arjun Srinivasan" w:date="2019-12-29T17:36:00Z" w:id="6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t xml:space="preserve">Dec </w:t>
        </w:r>
      </w:ins>
      <w:r w:rsidRPr="008213A3">
        <w:rPr>
          <w:rFonts w:ascii="Century Gothic" w:hAnsi="Century Gothic"/>
          <w:i/>
          <w:color w:val="000000" w:themeColor="text1"/>
          <w:sz w:val="24"/>
          <w:szCs w:val="24"/>
          <w:rPrChange w:author="Arjun Srinivasan" w:date="2019-12-29T17:36:00Z" w:id="7">
            <w:rPr>
              <w:rFonts w:ascii="Century Gothic" w:hAnsi="Century Gothic"/>
              <w:color w:val="000000" w:themeColor="text1"/>
              <w:sz w:val="24"/>
              <w:szCs w:val="24"/>
            </w:rPr>
          </w:rPrChange>
        </w:rPr>
        <w:t>20</w:t>
      </w:r>
      <w:ins w:author="Arjun Srinivasan" w:date="2019-10-06T19:38:00Z" w:id="8">
        <w:r w:rsidRPr="008213A3" w:rsidR="00FD6B96">
          <w:rPr>
            <w:rFonts w:ascii="Century Gothic" w:hAnsi="Century Gothic"/>
            <w:i/>
            <w:color w:val="000000" w:themeColor="text1"/>
            <w:sz w:val="24"/>
            <w:szCs w:val="24"/>
            <w:rPrChange w:author="Arjun Srinivasan" w:date="2019-12-29T17:36:00Z" w:id="9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t>19</w:t>
        </w:r>
      </w:ins>
      <w:del w:author="Arjun Srinivasan" w:date="2019-10-06T19:38:00Z" w:id="10">
        <w:r w:rsidRPr="008213A3" w:rsidDel="00FD6B96">
          <w:rPr>
            <w:rFonts w:ascii="Century Gothic" w:hAnsi="Century Gothic"/>
            <w:i/>
            <w:color w:val="000000" w:themeColor="text1"/>
            <w:sz w:val="24"/>
            <w:szCs w:val="24"/>
            <w:rPrChange w:author="Arjun Srinivasan" w:date="2019-12-29T17:36:00Z" w:id="11">
              <w:rPr>
                <w:rFonts w:ascii="Century Gothic" w:hAnsi="Century Gothic"/>
                <w:color w:val="000000" w:themeColor="text1"/>
                <w:sz w:val="24"/>
                <w:szCs w:val="24"/>
              </w:rPr>
            </w:rPrChange>
          </w:rPr>
          <w:delText>20</w:delText>
        </w:r>
      </w:del>
      <w:r w:rsidRPr="008213A3">
        <w:rPr>
          <w:rFonts w:ascii="Century Gothic" w:hAnsi="Century Gothic"/>
          <w:i/>
          <w:color w:val="000000" w:themeColor="text1"/>
          <w:sz w:val="24"/>
          <w:szCs w:val="24"/>
          <w:rPrChange w:author="Arjun Srinivasan" w:date="2019-12-29T17:36:00Z" w:id="12">
            <w:rPr>
              <w:rFonts w:ascii="Century Gothic" w:hAnsi="Century Gothic"/>
              <w:color w:val="000000" w:themeColor="text1"/>
              <w:sz w:val="24"/>
              <w:szCs w:val="24"/>
            </w:rPr>
          </w:rPrChange>
        </w:rPr>
        <w:t xml:space="preserve"> </w:t>
      </w:r>
      <w:r w:rsidRPr="00366751">
        <w:rPr>
          <w:rFonts w:ascii="Century Gothic" w:hAnsi="Century Gothic"/>
          <w:b/>
          <w:color w:val="000000" w:themeColor="text1"/>
          <w:sz w:val="28"/>
          <w:szCs w:val="26"/>
          <w:rPrChange w:author="Arjun Srinivasan" w:date="2019-12-29T11:34:00Z" w:id="13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 xml:space="preserve">Programming </w:t>
      </w:r>
      <w:r w:rsidRPr="00366751" w:rsidR="00360E9E">
        <w:rPr>
          <w:rFonts w:ascii="Century Gothic" w:hAnsi="Century Gothic"/>
          <w:b/>
          <w:color w:val="000000" w:themeColor="text1"/>
          <w:sz w:val="28"/>
          <w:szCs w:val="26"/>
          <w:rPrChange w:author="Arjun Srinivasan" w:date="2019-12-29T11:34:00Z" w:id="14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Languages</w:t>
      </w:r>
      <w:r w:rsidRPr="0078317F" w:rsidR="00B46E7F">
        <w:rPr>
          <w:rFonts w:ascii="Century Gothic" w:hAnsi="Century Gothic"/>
          <w:b/>
          <w:color w:val="000000" w:themeColor="text1"/>
          <w:sz w:val="24"/>
          <w:szCs w:val="26"/>
          <w:rPrChange w:author="Arjun Srinivasan" w:date="2019-12-28T22:17:00Z" w:id="15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 xml:space="preserve"> </w:t>
      </w:r>
      <w:r w:rsidR="00B46E7F">
        <w:rPr>
          <w:rFonts w:ascii="Century Gothic" w:hAnsi="Century Gothic"/>
          <w:sz w:val="24"/>
          <w:szCs w:val="24"/>
        </w:rPr>
        <w:t>–</w:t>
      </w:r>
      <w:ins w:author="Arjun Srinivasan" w:date="2019-12-29T17:35:00Z" w:id="16">
        <w:r w:rsidR="00973A56">
          <w:rPr>
            <w:rFonts w:ascii="Century Gothic" w:hAnsi="Century Gothic"/>
            <w:sz w:val="24"/>
            <w:szCs w:val="24"/>
          </w:rPr>
          <w:t xml:space="preserve"> </w:t>
        </w:r>
      </w:ins>
      <w:del w:author="Arjun Srinivasan" w:date="2019-12-29T10:51:00Z" w:id="17">
        <w:r w:rsidDel="00393AE6" w:rsidR="00B46E7F">
          <w:rPr>
            <w:rFonts w:ascii="Century Gothic" w:hAnsi="Century Gothic"/>
            <w:b/>
            <w:sz w:val="24"/>
            <w:szCs w:val="24"/>
          </w:rPr>
          <w:delText xml:space="preserve"> </w:delText>
        </w:r>
      </w:del>
      <w:r w:rsidRPr="00594040">
        <w:rPr>
          <w:rFonts w:ascii="Century Gothic" w:hAnsi="Century Gothic"/>
          <w:sz w:val="24"/>
          <w:szCs w:val="24"/>
        </w:rPr>
        <w:t>C++, C, Java, Python</w:t>
      </w:r>
      <w:r w:rsidR="003770F7">
        <w:rPr>
          <w:rFonts w:ascii="Century Gothic" w:hAnsi="Century Gothic"/>
          <w:sz w:val="24"/>
          <w:szCs w:val="24"/>
        </w:rPr>
        <w:t>, JavaScript, SQL</w:t>
      </w:r>
      <w:ins w:author="Arjun Srinivasan" w:date="2019-12-28T22:14:00Z" w:id="18">
        <w:r w:rsidR="00B434AF">
          <w:rPr>
            <w:rFonts w:ascii="Century Gothic" w:hAnsi="Century Gothic"/>
            <w:sz w:val="24"/>
            <w:szCs w:val="24"/>
          </w:rPr>
          <w:t xml:space="preserve">, </w:t>
        </w:r>
      </w:ins>
      <w:ins w:author="Arjun Srinivasan" w:date="2019-12-29T10:51:00Z" w:id="19">
        <w:r w:rsidR="00393AE6">
          <w:rPr>
            <w:rFonts w:ascii="Century Gothic" w:hAnsi="Century Gothic"/>
            <w:sz w:val="24"/>
            <w:szCs w:val="24"/>
          </w:rPr>
          <w:t>HTML/</w:t>
        </w:r>
        <w:commentRangeStart w:id="20"/>
        <w:r w:rsidR="00393AE6">
          <w:rPr>
            <w:rFonts w:ascii="Century Gothic" w:hAnsi="Century Gothic"/>
            <w:sz w:val="24"/>
            <w:szCs w:val="24"/>
          </w:rPr>
          <w:t>CSS</w:t>
        </w:r>
      </w:ins>
      <w:commentRangeEnd w:id="20"/>
      <w:r w:rsidR="009E20F5">
        <w:rPr>
          <w:rStyle w:val="CommentReference"/>
        </w:rPr>
        <w:commentReference w:id="20"/>
      </w:r>
    </w:p>
    <w:p w:rsidR="003770F7" w:rsidRDefault="00017095" w14:paraId="5140F2D4" w14:textId="1CCBD401">
      <w:pPr>
        <w:tabs>
          <w:tab w:val="left" w:pos="9180"/>
        </w:tabs>
        <w:spacing w:before="90" w:line="360" w:lineRule="auto"/>
        <w:ind w:right="4"/>
        <w:rPr>
          <w:rFonts w:ascii="Century Gothic" w:hAnsi="Century Gothic"/>
          <w:sz w:val="24"/>
          <w:szCs w:val="24"/>
        </w:rPr>
        <w:pPrChange w:author="Arjun Srinivasan" w:date="2020-01-02T10:23:00Z" w:id="21">
          <w:pPr>
            <w:spacing w:before="90" w:line="360" w:lineRule="auto"/>
            <w:ind w:right="970"/>
          </w:pPr>
        </w:pPrChange>
      </w:pPr>
      <w:ins w:author="Arjun Srinivasan" w:date="2020-01-02T10:20:00Z" w:id="22">
        <w:r>
          <w:rPr>
            <w:rFonts w:ascii="Century Gothic" w:hAnsi="Century Gothic"/>
            <w:b/>
            <w:color w:val="000000" w:themeColor="text1"/>
            <w:sz w:val="28"/>
            <w:szCs w:val="26"/>
          </w:rPr>
          <w:t>Tools/Libraries</w:t>
        </w:r>
      </w:ins>
      <w:ins w:author="Arjun Srinivasan" w:date="2020-01-02T10:15:00Z" w:id="23">
        <w:r w:rsidRPr="00BA16AA" w:rsidR="003C3B48">
          <w:rPr>
            <w:rFonts w:ascii="Century Gothic" w:hAnsi="Century Gothic"/>
            <w:b/>
            <w:color w:val="000000" w:themeColor="text1"/>
            <w:sz w:val="24"/>
            <w:szCs w:val="26"/>
          </w:rPr>
          <w:t xml:space="preserve"> </w:t>
        </w:r>
        <w:r w:rsidR="003C3B48">
          <w:rPr>
            <w:rFonts w:ascii="Century Gothic" w:hAnsi="Century Gothic"/>
            <w:sz w:val="24"/>
            <w:szCs w:val="24"/>
          </w:rPr>
          <w:t>–</w:t>
        </w:r>
      </w:ins>
      <w:ins w:author="Arjun Srinivasan" w:date="2020-01-02T10:20:00Z" w:id="24">
        <w:r w:rsidR="008B5501">
          <w:rPr>
            <w:rFonts w:ascii="Century Gothic" w:hAnsi="Century Gothic"/>
            <w:sz w:val="24"/>
            <w:szCs w:val="24"/>
          </w:rPr>
          <w:t xml:space="preserve"> AWS</w:t>
        </w:r>
        <w:r w:rsidRPr="00017095">
          <w:rPr>
            <w:rFonts w:ascii="Century Gothic" w:hAnsi="Century Gothic"/>
            <w:sz w:val="24"/>
            <w:szCs w:val="24"/>
          </w:rPr>
          <w:t>,</w:t>
        </w:r>
      </w:ins>
      <w:ins w:author="Arjun Srinivasan" w:date="2020-01-02T10:21:00Z" w:id="25">
        <w:r w:rsidR="008B5501"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20-05-30T22:26:00Z" w:id="26">
        <w:r w:rsidR="00DF61F8">
          <w:rPr>
            <w:rFonts w:ascii="Century Gothic" w:hAnsi="Century Gothic"/>
            <w:sz w:val="24"/>
            <w:szCs w:val="24"/>
          </w:rPr>
          <w:t>Node</w:t>
        </w:r>
      </w:ins>
      <w:ins w:author="Arjun Srinivasan" w:date="2020-01-02T10:21:00Z" w:id="27">
        <w:r w:rsidR="008B5501">
          <w:rPr>
            <w:rFonts w:ascii="Century Gothic" w:hAnsi="Century Gothic"/>
            <w:sz w:val="24"/>
            <w:szCs w:val="24"/>
          </w:rPr>
          <w:t xml:space="preserve">, </w:t>
        </w:r>
      </w:ins>
      <w:ins w:author="Arjun Srinivasan" w:date="2020-01-02T10:20:00Z" w:id="28">
        <w:r>
          <w:rPr>
            <w:rFonts w:ascii="Century Gothic" w:hAnsi="Century Gothic"/>
            <w:sz w:val="24"/>
            <w:szCs w:val="24"/>
          </w:rPr>
          <w:t>Keras,</w:t>
        </w:r>
      </w:ins>
      <w:ins w:author="Arjun Srinivasan" w:date="2020-01-02T10:23:00Z" w:id="29">
        <w:r w:rsidRPr="008B5501" w:rsidR="008B5501">
          <w:rPr>
            <w:rFonts w:ascii="Century Gothic" w:hAnsi="Century Gothic"/>
            <w:sz w:val="24"/>
            <w:szCs w:val="24"/>
          </w:rPr>
          <w:t xml:space="preserve"> </w:t>
        </w:r>
        <w:r w:rsidR="008B5501">
          <w:rPr>
            <w:rFonts w:ascii="Century Gothic" w:hAnsi="Century Gothic"/>
            <w:sz w:val="24"/>
            <w:szCs w:val="24"/>
          </w:rPr>
          <w:t>PyTorch,</w:t>
        </w:r>
      </w:ins>
      <w:ins w:author="Arjun Srinivasan" w:date="2020-01-02T10:20:00Z" w:id="30">
        <w:r>
          <w:rPr>
            <w:rFonts w:ascii="Century Gothic" w:hAnsi="Century Gothic"/>
            <w:sz w:val="24"/>
            <w:szCs w:val="24"/>
          </w:rPr>
          <w:t xml:space="preserve"> TensorFlow, Numpy, Pandas</w:t>
        </w:r>
        <w:r w:rsidRPr="00017095">
          <w:rPr>
            <w:rFonts w:ascii="Century Gothic" w:hAnsi="Century Gothic"/>
            <w:sz w:val="24"/>
            <w:szCs w:val="24"/>
          </w:rPr>
          <w:t>, Spark, OpenMP</w:t>
        </w:r>
      </w:ins>
      <w:ins w:author="Arjun Srinivasan" w:date="2020-01-02T10:22:00Z" w:id="31">
        <w:r w:rsidR="008B5501">
          <w:rPr>
            <w:rFonts w:ascii="Century Gothic" w:hAnsi="Century Gothic"/>
            <w:sz w:val="24"/>
            <w:szCs w:val="24"/>
          </w:rPr>
          <w:t xml:space="preserve"> </w:t>
        </w:r>
      </w:ins>
      <w:del w:author="Arjun Srinivasan" w:date="2019-12-28T22:13:00Z" w:id="32">
        <w:r w:rsidDel="00B434AF" w:rsidR="003770F7">
          <w:rPr>
            <w:rFonts w:ascii="Century Gothic" w:hAnsi="Century Gothic"/>
            <w:sz w:val="24"/>
            <w:szCs w:val="24"/>
          </w:rPr>
          <w:delText xml:space="preserve"> </w:delText>
        </w:r>
      </w:del>
    </w:p>
    <w:p w:rsidRPr="00670D5A" w:rsidR="00A176A8" w:rsidP="003770F7" w:rsidRDefault="00594040" w14:paraId="43B0857C" w14:textId="77777777">
      <w:pPr>
        <w:spacing w:before="90" w:line="360" w:lineRule="auto"/>
        <w:ind w:right="970"/>
        <w:rPr>
          <w:rFonts w:ascii="Century Gothic" w:hAnsi="Century Gothic"/>
          <w:b/>
          <w:color w:val="000000" w:themeColor="text1"/>
          <w:sz w:val="28"/>
          <w:szCs w:val="28"/>
          <w:rPrChange w:author="Srinivasan, Srivaths (Cognizant)" w:date="2019-01-20T11:47:00Z" w:id="33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</w:pPr>
      <w:r w:rsidRPr="00670D5A">
        <w:rPr>
          <w:rFonts w:ascii="Century Gothic" w:hAnsi="Century Gothic"/>
          <w:b/>
          <w:color w:val="000000" w:themeColor="text1"/>
          <w:sz w:val="28"/>
          <w:szCs w:val="28"/>
          <w:rPrChange w:author="Srinivasan, Srivaths (Cognizant)" w:date="2019-01-20T11:47:00Z" w:id="34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 xml:space="preserve">Relevant </w:t>
      </w:r>
      <w:r w:rsidRPr="00670D5A" w:rsidR="00A176A8">
        <w:rPr>
          <w:rFonts w:ascii="Century Gothic" w:hAnsi="Century Gothic"/>
          <w:b/>
          <w:color w:val="000000" w:themeColor="text1"/>
          <w:sz w:val="28"/>
          <w:szCs w:val="28"/>
          <w:rPrChange w:author="Srinivasan, Srivaths (Cognizant)" w:date="2019-01-20T11:47:00Z" w:id="35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Coursework</w:t>
      </w:r>
    </w:p>
    <w:tbl>
      <w:tblPr>
        <w:tblStyle w:val="TableGrid"/>
        <w:tblpPr w:leftFromText="187" w:rightFromText="187" w:vertAnchor="text" w:tblpY="1"/>
        <w:tblW w:w="11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PrChange w:author="Arjun Srinivasan" w:date="2019-12-30T14:09:00Z" w:id="36">
          <w:tblPr>
            <w:tblStyle w:val="TableGrid"/>
            <w:tblpPr w:leftFromText="187" w:rightFromText="187" w:vertAnchor="text" w:tblpY="1"/>
            <w:tblOverlap w:val="never"/>
            <w:tblW w:w="11468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</w:tblPrChange>
      </w:tblPr>
      <w:tblGrid>
        <w:gridCol w:w="4595"/>
        <w:gridCol w:w="6873"/>
        <w:tblGridChange w:id="37">
          <w:tblGrid>
            <w:gridCol w:w="5"/>
            <w:gridCol w:w="4590"/>
            <w:gridCol w:w="5"/>
            <w:gridCol w:w="6868"/>
            <w:gridCol w:w="5"/>
          </w:tblGrid>
        </w:tblGridChange>
      </w:tblGrid>
      <w:tr w:rsidRPr="00594040" w:rsidR="00902978" w:rsidTr="00E84008" w14:paraId="0FA1E6C2" w14:textId="77777777">
        <w:trPr>
          <w:trHeight w:val="71"/>
          <w:trPrChange w:author="Arjun Srinivasan" w:date="2019-12-30T14:09:00Z" w:id="38">
            <w:trPr>
              <w:gridAfter w:val="0"/>
              <w:trHeight w:val="144"/>
            </w:trPr>
          </w:trPrChange>
        </w:trPr>
        <w:tc>
          <w:tcPr>
            <w:tcW w:w="4595" w:type="dxa"/>
            <w:shd w:val="clear" w:color="auto" w:fill="auto"/>
            <w:tcPrChange w:author="Arjun Srinivasan" w:date="2019-12-30T14:09:00Z" w:id="39">
              <w:tcPr>
                <w:tcW w:w="4595" w:type="dxa"/>
                <w:gridSpan w:val="2"/>
              </w:tcPr>
            </w:tcPrChange>
          </w:tcPr>
          <w:p w:rsidRPr="00393AE6" w:rsidR="00594040" w:rsidRDefault="00594040" w14:paraId="65FDB10C" w14:textId="5D30D52C">
            <w:pPr>
              <w:rPr>
                <w:rFonts w:ascii="Century Gothic" w:hAnsi="Century Gothic"/>
              </w:rPr>
              <w:pPrChange w:author="Arjun Srinivasan" w:date="2019-12-29T10:51:00Z" w:id="40">
                <w:pPr>
                  <w:pStyle w:val="BodyText"/>
                  <w:framePr w:hSpace="187" w:wrap="around" w:hAnchor="text" w:vAnchor="text" w:y="1"/>
                  <w:ind w:left="0" w:firstLine="0"/>
                </w:pPr>
              </w:pPrChange>
            </w:pPr>
            <w:r w:rsidRPr="00393AE6">
              <w:rPr>
                <w:rFonts w:ascii="Century Gothic" w:hAnsi="Century Gothic"/>
                <w:sz w:val="24"/>
                <w:szCs w:val="24"/>
              </w:rPr>
              <w:t>CS 189</w:t>
            </w:r>
            <w:r w:rsidR="00B4641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del w:author="Srinivasan, Srivaths (Cognizant)" w:date="2019-01-20T11:32:00Z" w:id="41">
              <w:r w:rsidRPr="00393AE6" w:rsidDel="00C4628B">
                <w:rPr>
                  <w:rFonts w:ascii="Century Gothic" w:hAnsi="Century Gothic"/>
                  <w:sz w:val="24"/>
                  <w:szCs w:val="24"/>
                </w:rPr>
                <w:delText>-</w:delText>
              </w:r>
            </w:del>
            <w:ins w:author="Srinivasan, Srivaths (Cognizant)" w:date="2019-01-20T11:32:00Z" w:id="42">
              <w:r w:rsidRPr="00393AE6" w:rsidR="00C4628B">
                <w:rPr>
                  <w:rFonts w:ascii="Century Gothic" w:hAnsi="Century Gothic"/>
                  <w:sz w:val="24"/>
                  <w:szCs w:val="24"/>
                </w:rPr>
                <w:t>–</w:t>
              </w:r>
            </w:ins>
            <w:r w:rsidRPr="00393AE6">
              <w:rPr>
                <w:rFonts w:ascii="Century Gothic" w:hAnsi="Century Gothic"/>
                <w:sz w:val="24"/>
                <w:szCs w:val="24"/>
              </w:rPr>
              <w:t xml:space="preserve"> Machine Learning</w:t>
            </w:r>
          </w:p>
        </w:tc>
        <w:tc>
          <w:tcPr>
            <w:tcW w:w="6873" w:type="dxa"/>
            <w:shd w:val="clear" w:color="auto" w:fill="auto"/>
            <w:tcPrChange w:author="Arjun Srinivasan" w:date="2019-12-30T14:09:00Z" w:id="43">
              <w:tcPr>
                <w:tcW w:w="6873" w:type="dxa"/>
                <w:gridSpan w:val="2"/>
              </w:tcPr>
            </w:tcPrChange>
          </w:tcPr>
          <w:p w:rsidRPr="00393AE6" w:rsidR="00594040" w:rsidRDefault="00594040" w14:paraId="507E12BE" w14:textId="740CBD6F">
            <w:pPr>
              <w:rPr>
                <w:rFonts w:ascii="Century Gothic" w:hAnsi="Century Gothic"/>
              </w:rPr>
              <w:pPrChange w:author="Arjun Srinivasan" w:date="2019-12-29T10:51:00Z" w:id="44">
                <w:pPr>
                  <w:pStyle w:val="BodyText"/>
                  <w:framePr w:hSpace="187" w:wrap="around" w:hAnchor="text" w:vAnchor="text" w:y="1"/>
                  <w:ind w:left="0" w:firstLine="0"/>
                </w:pPr>
              </w:pPrChange>
            </w:pPr>
            <w:r w:rsidRPr="00393AE6">
              <w:rPr>
                <w:rFonts w:ascii="Century Gothic" w:hAnsi="Century Gothic"/>
                <w:sz w:val="24"/>
                <w:szCs w:val="24"/>
              </w:rPr>
              <w:t>CS 188</w:t>
            </w:r>
            <w:r w:rsidR="00B4641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93AE6">
              <w:rPr>
                <w:rFonts w:ascii="Century Gothic" w:hAnsi="Century Gothic"/>
                <w:sz w:val="24"/>
                <w:szCs w:val="24"/>
              </w:rPr>
              <w:t>– Artificial Intelligence</w:t>
            </w:r>
          </w:p>
        </w:tc>
      </w:tr>
      <w:tr w:rsidRPr="00594040" w:rsidR="00902978" w:rsidTr="00393AE6" w14:paraId="32638EAF" w14:textId="77777777">
        <w:trPr>
          <w:trHeight w:val="255"/>
          <w:trPrChange w:author="Arjun Srinivasan" w:date="2019-12-29T10:51:00Z" w:id="45">
            <w:trPr>
              <w:gridAfter w:val="0"/>
              <w:trHeight w:val="550"/>
            </w:trPr>
          </w:trPrChange>
        </w:trPr>
        <w:tc>
          <w:tcPr>
            <w:tcW w:w="4595" w:type="dxa"/>
            <w:shd w:val="clear" w:color="auto" w:fill="auto"/>
            <w:tcPrChange w:author="Arjun Srinivasan" w:date="2019-12-29T10:51:00Z" w:id="46">
              <w:tcPr>
                <w:tcW w:w="4595" w:type="dxa"/>
                <w:gridSpan w:val="2"/>
              </w:tcPr>
            </w:tcPrChange>
          </w:tcPr>
          <w:p w:rsidRPr="00C04203" w:rsidR="00594040" w:rsidRDefault="00594040" w14:paraId="511E4AE3" w14:textId="36F26FA4">
            <w:pPr>
              <w:rPr>
                <w:rFonts w:ascii="Century Gothic" w:hAnsi="Century Gothic"/>
              </w:rPr>
              <w:pPrChange w:author="Arjun Srinivasan" w:date="2019-12-28T22:12:00Z" w:id="47">
                <w:pPr>
                  <w:pStyle w:val="BodyText"/>
                  <w:framePr w:hSpace="187" w:wrap="around" w:hAnchor="text" w:vAnchor="text" w:y="1"/>
                  <w:ind w:left="0" w:firstLine="0"/>
                  <w:suppressOverlap/>
                </w:pPr>
              </w:pPrChange>
            </w:pPr>
            <w:r w:rsidRPr="00BC1930">
              <w:rPr>
                <w:rFonts w:ascii="Century Gothic" w:hAnsi="Century Gothic"/>
                <w:sz w:val="24"/>
                <w:szCs w:val="24"/>
              </w:rPr>
              <w:t xml:space="preserve">CS </w:t>
            </w:r>
            <w:del w:author="Arjun Srinivasan" w:date="2019-05-30T13:11:00Z" w:id="48">
              <w:r w:rsidRPr="00BC1930" w:rsidDel="00BC1930">
                <w:rPr>
                  <w:rFonts w:ascii="Century Gothic" w:hAnsi="Century Gothic"/>
                  <w:sz w:val="24"/>
                  <w:szCs w:val="24"/>
                </w:rPr>
                <w:delText xml:space="preserve">186 </w:delText>
              </w:r>
            </w:del>
            <w:ins w:author="Arjun Srinivasan" w:date="2019-05-30T13:11:00Z" w:id="49">
              <w:r w:rsidR="00F96339">
                <w:rPr>
                  <w:rFonts w:ascii="Century Gothic" w:hAnsi="Century Gothic"/>
                  <w:sz w:val="24"/>
                  <w:szCs w:val="24"/>
                </w:rPr>
                <w:t>1</w:t>
              </w:r>
              <w:r w:rsidR="00B434AF">
                <w:rPr>
                  <w:rFonts w:ascii="Century Gothic" w:hAnsi="Century Gothic"/>
                  <w:sz w:val="24"/>
                  <w:szCs w:val="24"/>
                </w:rPr>
                <w:t xml:space="preserve">82 </w:t>
              </w:r>
            </w:ins>
            <w:ins w:author="Arjun Srinivasan" w:date="2019-12-28T22:13:00Z" w:id="50">
              <w:r w:rsidR="00B434AF">
                <w:rPr>
                  <w:rFonts w:ascii="Century Gothic" w:hAnsi="Century Gothic"/>
                  <w:sz w:val="24"/>
                  <w:szCs w:val="24"/>
                </w:rPr>
                <w:t xml:space="preserve">– </w:t>
              </w:r>
            </w:ins>
            <w:del w:author="Arjun Srinivasan" w:date="2019-12-28T22:11:00Z" w:id="51">
              <w:r w:rsidRPr="007D36C5" w:rsidDel="00B434AF">
                <w:rPr>
                  <w:rFonts w:ascii="Century Gothic" w:hAnsi="Century Gothic"/>
                  <w:sz w:val="24"/>
                  <w:szCs w:val="24"/>
                </w:rPr>
                <w:delText xml:space="preserve">– </w:delText>
              </w:r>
            </w:del>
            <w:ins w:author="Arjun Srinivasan" w:date="2019-05-30T13:11:00Z" w:id="52">
              <w:r w:rsidRPr="007D36C5" w:rsidR="00BC1930">
                <w:rPr>
                  <w:rFonts w:ascii="Century Gothic" w:hAnsi="Century Gothic"/>
                  <w:rPrChange w:author="Arjun Srinivasan" w:date="2020-02-02T15:01:00Z" w:id="53">
                    <w:rPr>
                      <w:rStyle w:val="apple-converted-space"/>
                      <w:rFonts w:ascii="Helvetica" w:hAnsi="Helvetica"/>
                      <w:color w:val="184066"/>
                      <w:u w:val="single"/>
                    </w:rPr>
                  </w:rPrChange>
                </w:rPr>
                <w:t>Deep Neural Network</w:t>
              </w:r>
              <w:r w:rsidRPr="007D36C5" w:rsidR="00B434AF">
                <w:rPr>
                  <w:rFonts w:ascii="Century Gothic" w:hAnsi="Century Gothic"/>
                  <w:sz w:val="24"/>
                  <w:szCs w:val="24"/>
                </w:rPr>
                <w:t>s</w:t>
              </w:r>
            </w:ins>
            <w:del w:author="Arjun Srinivasan" w:date="2019-05-30T13:11:00Z" w:id="54">
              <w:r w:rsidRPr="00393AE6" w:rsidDel="00BC1930">
                <w:rPr>
                  <w:rFonts w:ascii="Century Gothic" w:hAnsi="Century Gothic"/>
                  <w:sz w:val="24"/>
                  <w:szCs w:val="24"/>
                </w:rPr>
                <w:delText>Database Systems</w:delText>
              </w:r>
            </w:del>
          </w:p>
        </w:tc>
        <w:tc>
          <w:tcPr>
            <w:tcW w:w="6873" w:type="dxa"/>
            <w:shd w:val="clear" w:color="auto" w:fill="auto"/>
            <w:tcPrChange w:author="Arjun Srinivasan" w:date="2019-12-29T10:51:00Z" w:id="55">
              <w:tcPr>
                <w:tcW w:w="6873" w:type="dxa"/>
                <w:gridSpan w:val="2"/>
              </w:tcPr>
            </w:tcPrChange>
          </w:tcPr>
          <w:p w:rsidRPr="00BC1930" w:rsidR="00594040" w:rsidP="000F0556" w:rsidRDefault="00594040" w14:paraId="122BB8F7" w14:textId="77777777">
            <w:pPr>
              <w:pStyle w:val="BodyText"/>
              <w:ind w:left="0" w:firstLine="0"/>
              <w:rPr>
                <w:rFonts w:ascii="Century Gothic" w:hAnsi="Century Gothic"/>
              </w:rPr>
            </w:pPr>
            <w:r w:rsidRPr="00BC1930">
              <w:rPr>
                <w:rFonts w:ascii="Century Gothic" w:hAnsi="Century Gothic"/>
              </w:rPr>
              <w:t>CS 170 – Algorithms and Intractable Problems</w:t>
            </w:r>
          </w:p>
        </w:tc>
      </w:tr>
      <w:tr w:rsidRPr="00594040" w:rsidR="00B434AF" w:rsidTr="00393AE6" w14:paraId="72A05373" w14:textId="77777777">
        <w:tblPrEx>
          <w:tblPrExChange w:author="Arjun Srinivasan" w:date="2019-12-29T10:51:00Z" w:id="56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</w:tblPrExChange>
        </w:tblPrEx>
        <w:trPr>
          <w:trHeight w:val="257"/>
          <w:ins w:author="Arjun Srinivasan" w:date="2019-12-28T22:12:00Z" w:id="57"/>
          <w:trPrChange w:author="Arjun Srinivasan" w:date="2019-12-29T10:51:00Z" w:id="58">
            <w:trPr>
              <w:gridBefore w:val="1"/>
              <w:trHeight w:val="255"/>
            </w:trPr>
          </w:trPrChange>
        </w:trPr>
        <w:tc>
          <w:tcPr>
            <w:tcW w:w="4595" w:type="dxa"/>
            <w:shd w:val="clear" w:color="auto" w:fill="auto"/>
            <w:tcPrChange w:author="Arjun Srinivasan" w:date="2019-12-29T10:51:00Z" w:id="59">
              <w:tcPr>
                <w:tcW w:w="4595" w:type="dxa"/>
                <w:gridSpan w:val="2"/>
              </w:tcPr>
            </w:tcPrChange>
          </w:tcPr>
          <w:p w:rsidRPr="00BC1930" w:rsidR="00B434AF" w:rsidP="00B434AF" w:rsidRDefault="00B434AF" w14:paraId="60853C78" w14:textId="1F01C7B2">
            <w:pPr>
              <w:rPr>
                <w:ins w:author="Arjun Srinivasan" w:date="2019-12-28T22:12:00Z" w:id="60"/>
                <w:rFonts w:ascii="Century Gothic" w:hAnsi="Century Gothic"/>
                <w:sz w:val="24"/>
                <w:szCs w:val="24"/>
              </w:rPr>
            </w:pPr>
            <w:ins w:author="Arjun Srinivasan" w:date="2019-12-28T22:12:00Z" w:id="61">
              <w:r>
                <w:rPr>
                  <w:rFonts w:ascii="Century Gothic" w:hAnsi="Century Gothic"/>
                  <w:sz w:val="24"/>
                  <w:szCs w:val="24"/>
                </w:rPr>
                <w:t>CS 161 – Computer Security</w:t>
              </w:r>
            </w:ins>
          </w:p>
        </w:tc>
        <w:tc>
          <w:tcPr>
            <w:tcW w:w="6873" w:type="dxa"/>
            <w:shd w:val="clear" w:color="auto" w:fill="auto"/>
            <w:tcPrChange w:author="Arjun Srinivasan" w:date="2019-12-29T10:51:00Z" w:id="62">
              <w:tcPr>
                <w:tcW w:w="6873" w:type="dxa"/>
                <w:gridSpan w:val="2"/>
              </w:tcPr>
            </w:tcPrChange>
          </w:tcPr>
          <w:p w:rsidRPr="00BC1930" w:rsidR="00B434AF" w:rsidP="000F0556" w:rsidRDefault="00B434AF" w14:paraId="726DA002" w14:textId="0152BE1D">
            <w:pPr>
              <w:pStyle w:val="BodyText"/>
              <w:ind w:left="0" w:firstLine="0"/>
              <w:rPr>
                <w:ins w:author="Arjun Srinivasan" w:date="2019-12-28T22:12:00Z" w:id="63"/>
                <w:rFonts w:ascii="Century Gothic" w:hAnsi="Century Gothic"/>
              </w:rPr>
            </w:pPr>
            <w:ins w:author="Arjun Srinivasan" w:date="2019-12-28T22:12:00Z" w:id="64">
              <w:r>
                <w:rPr>
                  <w:rFonts w:ascii="Century Gothic" w:hAnsi="Century Gothic"/>
                </w:rPr>
                <w:t>CS 184</w:t>
              </w:r>
            </w:ins>
            <w:ins w:author="Arjun Srinivasan" w:date="2019-12-28T22:13:00Z" w:id="65">
              <w:r>
                <w:rPr>
                  <w:rFonts w:ascii="Century Gothic" w:hAnsi="Century Gothic"/>
                </w:rPr>
                <w:t xml:space="preserve"> – Computer Graphics</w:t>
              </w:r>
            </w:ins>
          </w:p>
        </w:tc>
      </w:tr>
    </w:tbl>
    <w:p w:rsidR="00A176A8" w:rsidP="00C55EA7" w:rsidRDefault="00A176A8" w14:paraId="306596D5" w14:textId="1FF14889">
      <w:pPr>
        <w:spacing w:before="90" w:line="360" w:lineRule="auto"/>
        <w:ind w:right="970"/>
        <w:rPr>
          <w:ins w:author="Arjun Srinivasan" w:date="2020-05-30T22:24:00Z" w:id="66"/>
          <w:rFonts w:ascii="Century Gothic" w:hAnsi="Century Gothic"/>
          <w:b/>
          <w:color w:val="000000" w:themeColor="text1"/>
          <w:sz w:val="28"/>
          <w:szCs w:val="28"/>
        </w:rPr>
      </w:pPr>
      <w:r w:rsidRPr="00670D5A">
        <w:rPr>
          <w:rFonts w:ascii="Century Gothic" w:hAnsi="Century Gothic"/>
          <w:b/>
          <w:color w:val="000000" w:themeColor="text1"/>
          <w:sz w:val="28"/>
          <w:szCs w:val="28"/>
          <w:rPrChange w:author="Srinivasan, Srivaths (Cognizant)" w:date="2019-01-20T11:47:00Z" w:id="67">
            <w:rPr>
              <w:rFonts w:ascii="Century Gothic" w:hAnsi="Century Gothic"/>
              <w:b/>
              <w:color w:val="000000" w:themeColor="text1"/>
              <w:sz w:val="26"/>
              <w:szCs w:val="26"/>
            </w:rPr>
          </w:rPrChange>
        </w:rPr>
        <w:t>Work Experience</w:t>
      </w:r>
      <w:ins w:author="Arjun Srinivasan" w:date="2020-05-30T22:27:00Z" w:id="68">
        <w:r w:rsidR="00DF61F8">
          <w:rPr>
            <w:rFonts w:ascii="Century Gothic" w:hAnsi="Century Gothic"/>
            <w:b/>
            <w:color w:val="000000" w:themeColor="text1"/>
            <w:sz w:val="28"/>
            <w:szCs w:val="28"/>
          </w:rPr>
          <w:t xml:space="preserve"> </w:t>
        </w:r>
      </w:ins>
    </w:p>
    <w:p w:rsidR="00636D1E" w:rsidP="000B3E63" w:rsidRDefault="00DF61F8" w14:paraId="3228EFAA" w14:textId="3354180C">
      <w:pPr>
        <w:ind w:right="454"/>
        <w:rPr>
          <w:ins w:author="Arjun Srinivasan" w:date="2020-05-30T22:34:00Z" w:id="69"/>
          <w:rFonts w:ascii="Century Gothic" w:hAnsi="Century Gothic"/>
          <w:i/>
          <w:sz w:val="24"/>
          <w:szCs w:val="24"/>
        </w:rPr>
        <w:pPrChange w:author="Arjun Srinivasan" w:date="2020-05-30T22:34:00Z" w:id="70">
          <w:pPr>
            <w:spacing w:before="90" w:line="360" w:lineRule="auto"/>
            <w:ind w:right="970"/>
          </w:pPr>
        </w:pPrChange>
      </w:pPr>
      <w:proofErr w:type="spellStart"/>
      <w:ins w:author="Arjun Srinivasan" w:date="2020-05-30T22:25:00Z" w:id="71">
        <w:r>
          <w:rPr>
            <w:rFonts w:ascii="Century Gothic" w:hAnsi="Century Gothic"/>
            <w:b/>
            <w:sz w:val="24"/>
            <w:szCs w:val="24"/>
          </w:rPr>
          <w:t>Deliverr</w:t>
        </w:r>
      </w:ins>
      <w:proofErr w:type="spellEnd"/>
      <w:ins w:author="Arjun Srinivasan" w:date="2020-05-30T22:24:00Z" w:id="72">
        <w:r w:rsidR="00636D1E">
          <w:rPr>
            <w:rFonts w:ascii="Century Gothic" w:hAnsi="Century Gothic"/>
            <w:b/>
            <w:sz w:val="24"/>
            <w:szCs w:val="24"/>
          </w:rPr>
          <w:t xml:space="preserve"> – </w:t>
        </w:r>
      </w:ins>
      <w:ins w:author="Arjun Srinivasan" w:date="2020-05-30T22:26:00Z" w:id="73">
        <w:r>
          <w:rPr>
            <w:rFonts w:ascii="Century Gothic" w:hAnsi="Century Gothic"/>
            <w:b/>
            <w:sz w:val="24"/>
            <w:szCs w:val="24"/>
          </w:rPr>
          <w:t xml:space="preserve">Data Engineer/Backend </w:t>
        </w:r>
      </w:ins>
      <w:ins w:author="Arjun Srinivasan" w:date="2020-05-30T22:27:00Z" w:id="74">
        <w:r>
          <w:rPr>
            <w:rFonts w:ascii="Century Gothic" w:hAnsi="Century Gothic"/>
            <w:b/>
            <w:sz w:val="24"/>
            <w:szCs w:val="24"/>
          </w:rPr>
          <w:t>Engineer (</w:t>
        </w:r>
      </w:ins>
      <w:ins w:author="Arjun Srinivasan" w:date="2020-05-30T22:26:00Z" w:id="75">
        <w:r>
          <w:rPr>
            <w:rFonts w:ascii="Century Gothic" w:hAnsi="Century Gothic"/>
            <w:b/>
            <w:sz w:val="24"/>
            <w:szCs w:val="24"/>
          </w:rPr>
          <w:t>Node,</w:t>
        </w:r>
      </w:ins>
      <w:ins w:author="Arjun Srinivasan" w:date="2020-05-30T22:27:00Z" w:id="76">
        <w:r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author="Arjun Srinivasan" w:date="2020-05-30T22:24:00Z" w:id="77">
        <w:r>
          <w:rPr>
            <w:rFonts w:ascii="Century Gothic" w:hAnsi="Century Gothic"/>
            <w:b/>
            <w:sz w:val="24"/>
            <w:szCs w:val="24"/>
          </w:rPr>
          <w:t>Python</w:t>
        </w:r>
        <w:r w:rsidR="00636D1E">
          <w:rPr>
            <w:rFonts w:ascii="Century Gothic" w:hAnsi="Century Gothic"/>
            <w:b/>
            <w:sz w:val="24"/>
            <w:szCs w:val="24"/>
          </w:rPr>
          <w:t xml:space="preserve">, </w:t>
        </w:r>
        <w:proofErr w:type="gramStart"/>
        <w:r w:rsidR="00636D1E">
          <w:rPr>
            <w:rFonts w:ascii="Century Gothic" w:hAnsi="Century Gothic"/>
            <w:b/>
            <w:sz w:val="24"/>
            <w:szCs w:val="24"/>
          </w:rPr>
          <w:t xml:space="preserve">SQL)   </w:t>
        </w:r>
        <w:proofErr w:type="gramEnd"/>
        <w:r w:rsidR="00636D1E">
          <w:rPr>
            <w:rFonts w:ascii="Century Gothic" w:hAnsi="Century Gothic"/>
            <w:b/>
            <w:sz w:val="24"/>
            <w:szCs w:val="24"/>
          </w:rPr>
          <w:t xml:space="preserve">       </w:t>
        </w:r>
      </w:ins>
      <w:ins w:author="Arjun Srinivasan" w:date="2020-05-30T22:27:00Z" w:id="78">
        <w:r>
          <w:rPr>
            <w:rFonts w:ascii="Century Gothic" w:hAnsi="Century Gothic"/>
            <w:i/>
            <w:sz w:val="24"/>
            <w:szCs w:val="24"/>
          </w:rPr>
          <w:t>Feb 2019</w:t>
        </w:r>
        <w:r>
          <w:rPr>
            <w:rFonts w:ascii="Century Gothic" w:hAnsi="Century Gothic"/>
            <w:i/>
            <w:sz w:val="24"/>
            <w:szCs w:val="24"/>
          </w:rPr>
          <w:t xml:space="preserve"> – </w:t>
        </w:r>
        <w:r>
          <w:rPr>
            <w:rFonts w:ascii="Century Gothic" w:hAnsi="Century Gothic"/>
            <w:i/>
            <w:sz w:val="24"/>
            <w:szCs w:val="24"/>
          </w:rPr>
          <w:t>Present</w:t>
        </w:r>
      </w:ins>
    </w:p>
    <w:p w:rsidR="000B3E63" w:rsidP="000B3E63" w:rsidRDefault="000B3E63" w14:paraId="1993559F" w14:textId="77777777">
      <w:pPr>
        <w:ind w:right="454"/>
        <w:rPr>
          <w:ins w:author="Arjun Srinivasan" w:date="2020-05-30T22:34:00Z" w:id="79"/>
          <w:rFonts w:ascii="Century Gothic" w:hAnsi="Century Gothic"/>
          <w:i/>
          <w:sz w:val="24"/>
          <w:szCs w:val="24"/>
        </w:rPr>
        <w:pPrChange w:author="Arjun Srinivasan" w:date="2020-05-30T22:34:00Z" w:id="80">
          <w:pPr>
            <w:spacing w:before="90" w:line="360" w:lineRule="auto"/>
            <w:ind w:right="970"/>
          </w:pPr>
        </w:pPrChange>
      </w:pPr>
    </w:p>
    <w:p w:rsidRPr="00153D53" w:rsidR="000B3E63" w:rsidP="00153D53" w:rsidRDefault="000D22CA" w14:paraId="3C2B5AAD" w14:textId="74823332">
      <w:pPr>
        <w:pStyle w:val="ListParagraph"/>
        <w:numPr>
          <w:ilvl w:val="0"/>
          <w:numId w:val="6"/>
        </w:numPr>
        <w:rPr>
          <w:ins w:author="Arjun Srinivasan" w:date="2020-05-30T22:40:00Z" w:id="81"/>
          <w:rFonts w:ascii="Century Gothic" w:hAnsi="Century Gothic"/>
          <w:i/>
          <w:sz w:val="24"/>
          <w:szCs w:val="24"/>
          <w:rPrChange w:author="Arjun Srinivasan" w:date="2020-05-30T22:40:00Z" w:id="82">
            <w:rPr>
              <w:ins w:author="Arjun Srinivasan" w:date="2020-05-30T22:40:00Z" w:id="83"/>
              <w:rFonts w:ascii="Century Gothic" w:hAnsi="Century Gothic"/>
              <w:sz w:val="24"/>
              <w:szCs w:val="24"/>
            </w:rPr>
          </w:rPrChange>
        </w:rPr>
        <w:pPrChange w:author="Arjun Srinivasan" w:date="2020-05-30T22:40:00Z" w:id="84">
          <w:pPr>
            <w:spacing w:before="90" w:line="360" w:lineRule="auto"/>
            <w:ind w:right="970"/>
          </w:pPr>
        </w:pPrChange>
      </w:pPr>
      <w:ins w:author="Arjun Srinivasan" w:date="2020-05-30T22:36:00Z" w:id="85">
        <w:r>
          <w:rPr>
            <w:rFonts w:ascii="Century Gothic" w:hAnsi="Century Gothic"/>
            <w:sz w:val="24"/>
            <w:szCs w:val="24"/>
          </w:rPr>
          <w:t xml:space="preserve">Developed service that </w:t>
        </w:r>
      </w:ins>
      <w:ins w:author="Arjun Srinivasan" w:date="2020-05-30T22:37:00Z" w:id="86">
        <w:r>
          <w:rPr>
            <w:rFonts w:ascii="Century Gothic" w:hAnsi="Century Gothic"/>
            <w:sz w:val="24"/>
            <w:szCs w:val="24"/>
          </w:rPr>
          <w:t>shipped</w:t>
        </w:r>
      </w:ins>
      <w:ins w:author="Arjun Srinivasan" w:date="2020-05-30T22:41:00Z" w:id="87">
        <w:r w:rsidR="00ED111B">
          <w:rPr>
            <w:rFonts w:ascii="Century Gothic" w:hAnsi="Century Gothic"/>
            <w:sz w:val="24"/>
            <w:szCs w:val="24"/>
          </w:rPr>
          <w:t xml:space="preserve"> orders</w:t>
        </w:r>
      </w:ins>
      <w:ins w:author="Arjun Srinivasan" w:date="2020-05-30T22:36:00Z" w:id="88">
        <w:r>
          <w:rPr>
            <w:rFonts w:ascii="Century Gothic" w:hAnsi="Century Gothic"/>
            <w:sz w:val="24"/>
            <w:szCs w:val="24"/>
          </w:rPr>
          <w:t xml:space="preserve"> on </w:t>
        </w:r>
      </w:ins>
      <w:ins w:author="Arjun Srinivasan" w:date="2020-05-30T22:37:00Z" w:id="89">
        <w:r>
          <w:rPr>
            <w:rFonts w:ascii="Century Gothic" w:hAnsi="Century Gothic"/>
            <w:sz w:val="24"/>
            <w:szCs w:val="24"/>
          </w:rPr>
          <w:t xml:space="preserve">regional carriers, </w:t>
        </w:r>
      </w:ins>
      <w:ins w:author="Arjun Srinivasan" w:date="2020-05-30T22:38:00Z" w:id="90">
        <w:r>
          <w:rPr>
            <w:rFonts w:ascii="Century Gothic" w:hAnsi="Century Gothic"/>
            <w:sz w:val="24"/>
            <w:szCs w:val="24"/>
          </w:rPr>
          <w:t>leading to</w:t>
        </w:r>
      </w:ins>
      <w:ins w:author="Arjun Srinivasan" w:date="2020-05-30T22:39:00Z" w:id="91">
        <w:r w:rsidR="00153D53">
          <w:rPr>
            <w:rFonts w:ascii="Century Gothic" w:hAnsi="Century Gothic"/>
            <w:sz w:val="24"/>
            <w:szCs w:val="24"/>
          </w:rPr>
          <w:t xml:space="preserve"> 20% cost reduction in </w:t>
        </w:r>
      </w:ins>
      <w:ins w:author="Arjun Srinivasan" w:date="2020-05-30T22:40:00Z" w:id="92">
        <w:r w:rsidR="00153D53">
          <w:rPr>
            <w:rFonts w:ascii="Century Gothic" w:hAnsi="Century Gothic"/>
            <w:sz w:val="24"/>
            <w:szCs w:val="24"/>
          </w:rPr>
          <w:t>fulfilling</w:t>
        </w:r>
      </w:ins>
      <w:ins w:author="Arjun Srinivasan" w:date="2020-05-30T22:39:00Z" w:id="93">
        <w:r w:rsidR="00153D53">
          <w:rPr>
            <w:rFonts w:ascii="Century Gothic" w:hAnsi="Century Gothic"/>
            <w:sz w:val="24"/>
            <w:szCs w:val="24"/>
          </w:rPr>
          <w:t xml:space="preserve"> these orders</w:t>
        </w:r>
      </w:ins>
    </w:p>
    <w:p w:rsidRPr="00153D53" w:rsidR="00153D53" w:rsidP="00153D53" w:rsidRDefault="006840DB" w14:paraId="27F41EE2" w14:textId="75836941">
      <w:pPr>
        <w:pStyle w:val="ListParagraph"/>
        <w:numPr>
          <w:ilvl w:val="0"/>
          <w:numId w:val="6"/>
        </w:numPr>
        <w:rPr>
          <w:ins w:author="Arjun Srinivasan" w:date="2020-05-30T22:40:00Z" w:id="94"/>
          <w:rFonts w:ascii="Century Gothic" w:hAnsi="Century Gothic"/>
          <w:i/>
          <w:sz w:val="24"/>
          <w:szCs w:val="24"/>
          <w:rPrChange w:author="Arjun Srinivasan" w:date="2020-05-30T22:40:00Z" w:id="95">
            <w:rPr>
              <w:ins w:author="Arjun Srinivasan" w:date="2020-05-30T22:40:00Z" w:id="96"/>
              <w:rFonts w:ascii="Century Gothic" w:hAnsi="Century Gothic"/>
              <w:sz w:val="24"/>
              <w:szCs w:val="24"/>
            </w:rPr>
          </w:rPrChange>
        </w:rPr>
        <w:pPrChange w:author="Arjun Srinivasan" w:date="2020-05-30T22:40:00Z" w:id="97">
          <w:pPr>
            <w:spacing w:before="90" w:line="360" w:lineRule="auto"/>
            <w:ind w:right="970"/>
          </w:pPr>
        </w:pPrChange>
      </w:pPr>
      <w:ins w:author="Arjun Srinivasan" w:date="2020-05-30T22:45:00Z" w:id="98">
        <w:r>
          <w:rPr>
            <w:rFonts w:ascii="Century Gothic" w:hAnsi="Century Gothic"/>
            <w:sz w:val="24"/>
            <w:szCs w:val="24"/>
          </w:rPr>
          <w:t>Impleme</w:t>
        </w:r>
        <w:r w:rsidR="001908F1">
          <w:rPr>
            <w:rFonts w:ascii="Century Gothic" w:hAnsi="Century Gothic"/>
            <w:sz w:val="24"/>
            <w:szCs w:val="24"/>
          </w:rPr>
          <w:t>nted solution that allowed for groups of orders to have specific on time</w:t>
        </w:r>
        <w:bookmarkStart w:name="_GoBack" w:id="99"/>
        <w:bookmarkEnd w:id="99"/>
        <w:r w:rsidR="001908F1">
          <w:rPr>
            <w:rFonts w:ascii="Century Gothic" w:hAnsi="Century Gothic"/>
            <w:sz w:val="24"/>
            <w:szCs w:val="24"/>
          </w:rPr>
          <w:t xml:space="preserve"> delivery targets</w:t>
        </w:r>
      </w:ins>
      <w:ins w:author="Arjun Srinivasan" w:date="2020-05-30T22:49:00Z" w:id="100">
        <w:r w:rsidR="00BD692C">
          <w:rPr>
            <w:rFonts w:ascii="Century Gothic" w:hAnsi="Century Gothic"/>
            <w:sz w:val="24"/>
            <w:szCs w:val="24"/>
          </w:rPr>
          <w:t xml:space="preserve">, allowing </w:t>
        </w:r>
      </w:ins>
      <w:ins w:author="Arjun Srinivasan" w:date="2020-05-30T22:50:00Z" w:id="101">
        <w:r w:rsidR="00BD692C">
          <w:rPr>
            <w:rFonts w:ascii="Century Gothic" w:hAnsi="Century Gothic"/>
            <w:sz w:val="24"/>
            <w:szCs w:val="24"/>
          </w:rPr>
          <w:t>the company to hit</w:t>
        </w:r>
      </w:ins>
      <w:ins w:author="Arjun Srinivasan" w:date="2020-05-30T22:49:00Z" w:id="102">
        <w:r w:rsidR="00BD692C">
          <w:rPr>
            <w:rFonts w:ascii="Century Gothic" w:hAnsi="Century Gothic"/>
            <w:sz w:val="24"/>
            <w:szCs w:val="24"/>
          </w:rPr>
          <w:t xml:space="preserve"> positive margins on Shopify orders</w:t>
        </w:r>
      </w:ins>
    </w:p>
    <w:p w:rsidRPr="00153D53" w:rsidR="00153D53" w:rsidP="00153D53" w:rsidRDefault="00153D53" w14:paraId="108CA30B" w14:textId="77777777">
      <w:pPr>
        <w:rPr>
          <w:ins w:author="Arjun Srinivasan" w:date="2019-08-25T14:22:00Z" w:id="103"/>
          <w:rFonts w:ascii="Century Gothic" w:hAnsi="Century Gothic"/>
          <w:i/>
          <w:sz w:val="24"/>
          <w:szCs w:val="24"/>
          <w:rPrChange w:author="Arjun Srinivasan" w:date="2020-05-30T22:40:00Z" w:id="104">
            <w:rPr>
              <w:ins w:author="Arjun Srinivasan" w:date="2019-08-25T14:22:00Z" w:id="105"/>
              <w:rFonts w:ascii="Century Gothic" w:hAnsi="Century Gothic"/>
              <w:b/>
              <w:color w:val="000000" w:themeColor="text1"/>
              <w:sz w:val="28"/>
              <w:szCs w:val="28"/>
            </w:rPr>
          </w:rPrChange>
        </w:rPr>
        <w:pPrChange w:author="Arjun Srinivasan" w:date="2020-05-30T22:40:00Z" w:id="106">
          <w:pPr>
            <w:spacing w:before="90" w:line="360" w:lineRule="auto"/>
            <w:ind w:right="970"/>
          </w:pPr>
        </w:pPrChange>
      </w:pPr>
    </w:p>
    <w:p w:rsidR="00F844B7" w:rsidRDefault="002C5659" w14:paraId="2D71745D" w14:textId="349FFF33">
      <w:pPr>
        <w:ind w:right="454"/>
        <w:rPr>
          <w:ins w:author="Arjun Srinivasan" w:date="2019-08-25T14:33:00Z" w:id="107"/>
          <w:rFonts w:ascii="Century Gothic" w:hAnsi="Century Gothic"/>
          <w:i/>
          <w:sz w:val="24"/>
          <w:szCs w:val="24"/>
        </w:rPr>
        <w:pPrChange w:author="Arjun Srinivasan" w:date="2019-12-30T10:59:00Z" w:id="108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  <w:ins w:author="Arjun Srinivasan" w:date="2019-08-25T14:22:00Z" w:id="109">
        <w:r w:rsidRPr="002C5659">
          <w:rPr>
            <w:rFonts w:ascii="Century Gothic" w:hAnsi="Century Gothic"/>
            <w:b/>
            <w:sz w:val="24"/>
            <w:szCs w:val="24"/>
          </w:rPr>
          <w:t>Samsung Austin R&amp;D</w:t>
        </w:r>
      </w:ins>
      <w:ins w:author="Arjun Srinivasan" w:date="2019-12-28T22:15:00Z" w:id="110">
        <w:r w:rsidR="00EF440B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author="Arjun Srinivasan" w:date="2019-08-25T14:22:00Z" w:id="111">
        <w:r>
          <w:rPr>
            <w:rFonts w:ascii="Century Gothic" w:hAnsi="Century Gothic"/>
            <w:b/>
            <w:sz w:val="24"/>
            <w:szCs w:val="24"/>
          </w:rPr>
          <w:t>– Software Engineering Int</w:t>
        </w:r>
      </w:ins>
      <w:ins w:author="Arjun Srinivasan" w:date="2019-08-25T14:23:00Z" w:id="112">
        <w:r>
          <w:rPr>
            <w:rFonts w:ascii="Century Gothic" w:hAnsi="Century Gothic"/>
            <w:b/>
            <w:sz w:val="24"/>
            <w:szCs w:val="24"/>
          </w:rPr>
          <w:t>ern</w:t>
        </w:r>
      </w:ins>
      <w:ins w:author="Arjun Srinivasan" w:date="2019-12-29T12:02:00Z" w:id="113">
        <w:r w:rsidR="009604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author="Arjun Srinivasan" w:date="2019-08-25T14:22:00Z" w:id="114">
        <w:r w:rsidR="003049AF">
          <w:rPr>
            <w:rFonts w:ascii="Century Gothic" w:hAnsi="Century Gothic"/>
            <w:b/>
            <w:sz w:val="24"/>
            <w:szCs w:val="24"/>
          </w:rPr>
          <w:t>(Python,</w:t>
        </w:r>
      </w:ins>
      <w:ins w:author="Arjun Srinivasan" w:date="2019-12-29T12:02:00Z" w:id="115">
        <w:r w:rsidR="009604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author="Arjun Srinivasan" w:date="2019-08-25T14:22:00Z" w:id="116">
        <w:r w:rsidR="003049AF">
          <w:rPr>
            <w:rFonts w:ascii="Century Gothic" w:hAnsi="Century Gothic"/>
            <w:b/>
            <w:sz w:val="24"/>
            <w:szCs w:val="24"/>
          </w:rPr>
          <w:t>C</w:t>
        </w:r>
      </w:ins>
      <w:ins w:author="Arjun Srinivasan" w:date="2019-12-28T22:14:00Z" w:id="117">
        <w:r w:rsidR="00B434AF">
          <w:rPr>
            <w:rFonts w:ascii="Century Gothic" w:hAnsi="Century Gothic"/>
            <w:b/>
            <w:sz w:val="24"/>
            <w:szCs w:val="24"/>
          </w:rPr>
          <w:t>,</w:t>
        </w:r>
      </w:ins>
      <w:ins w:author="Arjun Srinivasan" w:date="2019-12-29T12:03:00Z" w:id="118">
        <w:r w:rsidR="009604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proofErr w:type="gramStart"/>
      <w:ins w:author="Arjun Srinivasan" w:date="2019-12-30T10:41:00Z" w:id="119">
        <w:r w:rsidR="00C04203">
          <w:rPr>
            <w:rFonts w:ascii="Century Gothic" w:hAnsi="Century Gothic"/>
            <w:b/>
            <w:sz w:val="24"/>
            <w:szCs w:val="24"/>
          </w:rPr>
          <w:t xml:space="preserve">SQL)  </w:t>
        </w:r>
      </w:ins>
      <w:ins w:author="Arjun Srinivasan" w:date="2019-12-30T10:39:00Z" w:id="120">
        <w:r w:rsidR="00602400">
          <w:rPr>
            <w:rFonts w:ascii="Century Gothic" w:hAnsi="Century Gothic"/>
            <w:b/>
            <w:sz w:val="24"/>
            <w:szCs w:val="24"/>
          </w:rPr>
          <w:t xml:space="preserve"> </w:t>
        </w:r>
        <w:proofErr w:type="gramEnd"/>
        <w:r w:rsidR="00602400">
          <w:rPr>
            <w:rFonts w:ascii="Century Gothic" w:hAnsi="Century Gothic"/>
            <w:b/>
            <w:sz w:val="24"/>
            <w:szCs w:val="24"/>
          </w:rPr>
          <w:t xml:space="preserve">  </w:t>
        </w:r>
      </w:ins>
      <w:ins w:author="Arjun Srinivasan" w:date="2019-12-30T10:41:00Z" w:id="121">
        <w:r w:rsidR="00C04203">
          <w:rPr>
            <w:rFonts w:ascii="Century Gothic" w:hAnsi="Century Gothic"/>
            <w:b/>
            <w:sz w:val="24"/>
            <w:szCs w:val="24"/>
          </w:rPr>
          <w:t xml:space="preserve">     </w:t>
        </w:r>
      </w:ins>
      <w:ins w:author="Arjun Srinivasan" w:date="2019-12-30T10:58:00Z" w:id="122">
        <w:r w:rsidR="009E3E04">
          <w:rPr>
            <w:rFonts w:ascii="Century Gothic" w:hAnsi="Century Gothic"/>
            <w:b/>
            <w:sz w:val="24"/>
            <w:szCs w:val="24"/>
          </w:rPr>
          <w:t xml:space="preserve">  </w:t>
        </w:r>
      </w:ins>
      <w:ins w:author="Arjun Srinivasan" w:date="2019-08-25T14:23:00Z" w:id="123">
        <w:r w:rsidR="008213A3">
          <w:rPr>
            <w:rFonts w:ascii="Century Gothic" w:hAnsi="Century Gothic"/>
            <w:i/>
            <w:sz w:val="24"/>
            <w:szCs w:val="24"/>
          </w:rPr>
          <w:t>Jun</w:t>
        </w:r>
        <w:r>
          <w:rPr>
            <w:rFonts w:ascii="Century Gothic" w:hAnsi="Century Gothic"/>
            <w:i/>
            <w:sz w:val="24"/>
            <w:szCs w:val="24"/>
          </w:rPr>
          <w:t xml:space="preserve"> – Aug 2019</w:t>
        </w:r>
      </w:ins>
    </w:p>
    <w:p w:rsidR="002C5659" w:rsidDel="00F844B7" w:rsidRDefault="002C5659" w14:paraId="57B9DA49" w14:textId="26DCF1D2">
      <w:pPr>
        <w:ind w:right="364"/>
        <w:rPr>
          <w:del w:author="Arjun Srinivasan" w:date="2019-08-25T14:22:00Z" w:id="124"/>
          <w:rFonts w:ascii="Century Gothic" w:hAnsi="Century Gothic"/>
          <w:i/>
          <w:sz w:val="24"/>
          <w:szCs w:val="24"/>
        </w:rPr>
        <w:pPrChange w:author="Arjun Srinivasan" w:date="2019-08-25T14:39:00Z" w:id="125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</w:p>
    <w:p w:rsidR="00AF64F8" w:rsidRDefault="00AF64F8" w14:paraId="4450C0A9" w14:textId="77777777">
      <w:pPr>
        <w:rPr>
          <w:ins w:author="Arjun Srinivasan" w:date="2019-08-25T14:24:00Z" w:id="126"/>
          <w:rFonts w:ascii="Century Gothic" w:hAnsi="Century Gothic"/>
          <w:i/>
          <w:sz w:val="24"/>
          <w:szCs w:val="24"/>
        </w:rPr>
        <w:pPrChange w:author="Arjun Srinivasan" w:date="2019-08-25T14:22:00Z" w:id="127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</w:p>
    <w:p w:rsidRPr="00F844B7" w:rsidR="00F844B7" w:rsidRDefault="0078317F" w14:paraId="6A7C28E7" w14:textId="7B69FC1E">
      <w:pPr>
        <w:pStyle w:val="ListParagraph"/>
        <w:numPr>
          <w:ilvl w:val="0"/>
          <w:numId w:val="6"/>
        </w:numPr>
        <w:rPr>
          <w:ins w:author="Arjun Srinivasan" w:date="2019-08-25T14:33:00Z" w:id="128"/>
          <w:rFonts w:ascii="Century Gothic" w:hAnsi="Century Gothic"/>
          <w:i/>
          <w:sz w:val="24"/>
          <w:szCs w:val="24"/>
          <w:rPrChange w:author="Arjun Srinivasan" w:date="2019-08-25T14:33:00Z" w:id="129">
            <w:rPr>
              <w:ins w:author="Arjun Srinivasan" w:date="2019-08-25T14:33:00Z" w:id="130"/>
              <w:rFonts w:ascii="Century Gothic" w:hAnsi="Century Gothic"/>
              <w:sz w:val="24"/>
              <w:szCs w:val="24"/>
            </w:rPr>
          </w:rPrChange>
        </w:rPr>
        <w:pPrChange w:author="Arjun Srinivasan" w:date="2019-08-25T14:33:00Z" w:id="131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  <w:ins w:author="Arjun Srinivasan" w:date="2019-12-28T22:17:00Z" w:id="132">
        <w:r>
          <w:rPr>
            <w:rFonts w:ascii="Century Gothic" w:hAnsi="Century Gothic"/>
            <w:sz w:val="24"/>
            <w:szCs w:val="24"/>
          </w:rPr>
          <w:t xml:space="preserve">Reduced load times for </w:t>
        </w:r>
        <w:del w:author="Srivaths Srinivasan" w:date="2019-12-29T13:58:00Z" w:id="133">
          <w:r w:rsidDel="009E20F5">
            <w:rPr>
              <w:rFonts w:ascii="Century Gothic" w:hAnsi="Century Gothic"/>
              <w:sz w:val="24"/>
              <w:szCs w:val="24"/>
            </w:rPr>
            <w:delText xml:space="preserve">all </w:delText>
          </w:r>
        </w:del>
        <w:r>
          <w:rPr>
            <w:rFonts w:ascii="Century Gothic" w:hAnsi="Century Gothic"/>
            <w:sz w:val="24"/>
            <w:szCs w:val="24"/>
          </w:rPr>
          <w:t>users</w:t>
        </w:r>
        <w:r w:rsidR="000F7602">
          <w:rPr>
            <w:rFonts w:ascii="Century Gothic" w:hAnsi="Century Gothic"/>
            <w:sz w:val="24"/>
            <w:szCs w:val="24"/>
          </w:rPr>
          <w:t xml:space="preserve"> by 30% </w:t>
        </w:r>
      </w:ins>
      <w:ins w:author="Arjun Srinivasan" w:date="2019-12-28T22:19:00Z" w:id="134">
        <w:r w:rsidR="00EC228F">
          <w:rPr>
            <w:rFonts w:ascii="Century Gothic" w:hAnsi="Century Gothic"/>
            <w:sz w:val="24"/>
            <w:szCs w:val="24"/>
          </w:rPr>
          <w:t>through the development of</w:t>
        </w:r>
      </w:ins>
      <w:ins w:author="Arjun Srinivasan" w:date="2019-08-25T14:24:00Z" w:id="135">
        <w:r>
          <w:rPr>
            <w:rFonts w:ascii="Century Gothic" w:hAnsi="Century Gothic"/>
            <w:sz w:val="24"/>
            <w:szCs w:val="24"/>
          </w:rPr>
          <w:t xml:space="preserve"> a </w:t>
        </w:r>
        <w:del w:author="Srivaths Srinivasan" w:date="2019-12-29T14:17:00Z" w:id="136">
          <w:r w:rsidDel="00BB4A01">
            <w:rPr>
              <w:rFonts w:ascii="Century Gothic" w:hAnsi="Century Gothic"/>
              <w:sz w:val="24"/>
              <w:szCs w:val="24"/>
            </w:rPr>
            <w:delText xml:space="preserve">server </w:delText>
          </w:r>
        </w:del>
      </w:ins>
      <w:ins w:author="Arjun Srinivasan" w:date="2019-12-28T22:18:00Z" w:id="137">
        <w:del w:author="Srivaths Srinivasan" w:date="2019-12-29T14:17:00Z" w:id="138">
          <w:r w:rsidDel="00BB4A01">
            <w:rPr>
              <w:rFonts w:ascii="Century Gothic" w:hAnsi="Century Gothic"/>
              <w:sz w:val="24"/>
              <w:szCs w:val="24"/>
            </w:rPr>
            <w:delText>side</w:delText>
          </w:r>
        </w:del>
      </w:ins>
      <w:ins w:author="Srivaths Srinivasan" w:date="2019-12-29T14:17:00Z" w:id="139">
        <w:r w:rsidR="00BB4A01">
          <w:rPr>
            <w:rFonts w:ascii="Century Gothic" w:hAnsi="Century Gothic"/>
            <w:sz w:val="24"/>
            <w:szCs w:val="24"/>
          </w:rPr>
          <w:t>server-side</w:t>
        </w:r>
      </w:ins>
      <w:ins w:author="Arjun Srinivasan" w:date="2019-12-28T22:18:00Z" w:id="140">
        <w:r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19-08-25T14:24:00Z" w:id="141">
        <w:r>
          <w:rPr>
            <w:rFonts w:ascii="Century Gothic" w:hAnsi="Century Gothic"/>
            <w:sz w:val="24"/>
            <w:szCs w:val="24"/>
          </w:rPr>
          <w:t xml:space="preserve">caching </w:t>
        </w:r>
      </w:ins>
      <w:ins w:author="Arjun Srinivasan" w:date="2019-12-28T22:18:00Z" w:id="142">
        <w:r>
          <w:rPr>
            <w:rFonts w:ascii="Century Gothic" w:hAnsi="Century Gothic"/>
            <w:sz w:val="24"/>
            <w:szCs w:val="24"/>
          </w:rPr>
          <w:t>algorithm</w:t>
        </w:r>
      </w:ins>
      <w:ins w:author="Arjun Srinivasan" w:date="2019-12-29T17:38:00Z" w:id="143">
        <w:r w:rsidR="00C317E9">
          <w:rPr>
            <w:rFonts w:ascii="Century Gothic" w:hAnsi="Century Gothic"/>
            <w:sz w:val="24"/>
            <w:szCs w:val="24"/>
          </w:rPr>
          <w:t>s</w:t>
        </w:r>
      </w:ins>
      <w:ins w:author="Arjun Srinivasan" w:date="2019-08-25T14:24:00Z" w:id="144">
        <w:r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19-12-28T22:19:00Z" w:id="145">
        <w:r w:rsidR="00EC228F">
          <w:rPr>
            <w:rFonts w:ascii="Century Gothic" w:hAnsi="Century Gothic"/>
            <w:sz w:val="24"/>
            <w:szCs w:val="24"/>
          </w:rPr>
          <w:t xml:space="preserve">that </w:t>
        </w:r>
      </w:ins>
      <w:ins w:author="Arjun Srinivasan" w:date="2019-12-28T22:20:00Z" w:id="146">
        <w:r w:rsidR="00EC228F">
          <w:rPr>
            <w:rFonts w:ascii="Century Gothic" w:hAnsi="Century Gothic"/>
            <w:sz w:val="24"/>
            <w:szCs w:val="24"/>
          </w:rPr>
          <w:t>utilized</w:t>
        </w:r>
      </w:ins>
      <w:ins w:author="Arjun Srinivasan" w:date="2019-12-28T22:19:00Z" w:id="147">
        <w:r w:rsidR="00C317E9">
          <w:rPr>
            <w:rFonts w:ascii="Century Gothic" w:hAnsi="Century Gothic"/>
            <w:sz w:val="24"/>
            <w:szCs w:val="24"/>
          </w:rPr>
          <w:t xml:space="preserve"> predictive caching </w:t>
        </w:r>
      </w:ins>
      <w:ins w:author="Arjun Srinivasan" w:date="2019-12-29T17:38:00Z" w:id="148">
        <w:r w:rsidR="00C317E9">
          <w:rPr>
            <w:rFonts w:ascii="Century Gothic" w:hAnsi="Century Gothic"/>
            <w:sz w:val="24"/>
            <w:szCs w:val="24"/>
          </w:rPr>
          <w:t>for faster response times</w:t>
        </w:r>
      </w:ins>
    </w:p>
    <w:p w:rsidRPr="007D36C5" w:rsidR="00783C22" w:rsidRDefault="0064540B" w14:paraId="24843855" w14:textId="0C29BE84">
      <w:pPr>
        <w:pStyle w:val="ListParagraph"/>
        <w:numPr>
          <w:ilvl w:val="0"/>
          <w:numId w:val="6"/>
        </w:numPr>
        <w:rPr>
          <w:ins w:author="Arjun Srinivasan" w:date="2019-08-25T14:33:00Z" w:id="149"/>
          <w:rFonts w:ascii="Century Gothic" w:hAnsi="Century Gothic"/>
          <w:i/>
          <w:sz w:val="24"/>
          <w:szCs w:val="24"/>
          <w:rPrChange w:author="Arjun Srinivasan" w:date="2020-02-02T15:01:00Z" w:id="150">
            <w:rPr>
              <w:ins w:author="Arjun Srinivasan" w:date="2019-08-25T14:33:00Z" w:id="151"/>
            </w:rPr>
          </w:rPrChange>
        </w:rPr>
        <w:pPrChange w:author="Arjun Srinivasan" w:date="2019-12-29T15:47:00Z" w:id="152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  <w:ins w:author="Arjun Srinivasan" w:date="2019-08-25T14:43:00Z" w:id="153">
        <w:del w:author="Srivaths Srinivasan" w:date="2019-12-29T13:58:00Z" w:id="154">
          <w:r w:rsidDel="009E20F5">
            <w:rPr>
              <w:rFonts w:ascii="Century Gothic" w:hAnsi="Century Gothic"/>
              <w:sz w:val="24"/>
              <w:szCs w:val="24"/>
            </w:rPr>
            <w:delText>Built</w:delText>
          </w:r>
        </w:del>
      </w:ins>
      <w:ins w:author="Srivaths Srinivasan" w:date="2019-12-29T13:58:00Z" w:id="155">
        <w:r w:rsidR="009E20F5">
          <w:rPr>
            <w:rFonts w:ascii="Century Gothic" w:hAnsi="Century Gothic"/>
            <w:sz w:val="24"/>
            <w:szCs w:val="24"/>
          </w:rPr>
          <w:t>Developed</w:t>
        </w:r>
      </w:ins>
      <w:ins w:author="Arjun Srinivasan" w:date="2019-08-25T14:44:00Z" w:id="156">
        <w:r w:rsidR="00D721A7"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19-08-25T14:37:00Z" w:id="157">
        <w:del w:author="Srivaths Srinivasan" w:date="2019-12-29T14:01:00Z" w:id="158">
          <w:r w:rsidDel="00B40864" w:rsidR="003049AF">
            <w:rPr>
              <w:rFonts w:ascii="Century Gothic" w:hAnsi="Century Gothic"/>
              <w:sz w:val="24"/>
              <w:szCs w:val="24"/>
            </w:rPr>
            <w:delText xml:space="preserve">a </w:delText>
          </w:r>
        </w:del>
        <w:r w:rsidR="003049AF">
          <w:rPr>
            <w:rFonts w:ascii="Century Gothic" w:hAnsi="Century Gothic"/>
            <w:sz w:val="24"/>
            <w:szCs w:val="24"/>
          </w:rPr>
          <w:t xml:space="preserve">solution </w:t>
        </w:r>
        <w:del w:author="Srivaths Srinivasan" w:date="2019-12-29T14:01:00Z" w:id="159">
          <w:r w:rsidDel="00B40864" w:rsidR="003049AF">
            <w:rPr>
              <w:rFonts w:ascii="Century Gothic" w:hAnsi="Century Gothic"/>
              <w:sz w:val="24"/>
              <w:szCs w:val="24"/>
            </w:rPr>
            <w:delText>that allowed the</w:delText>
          </w:r>
        </w:del>
      </w:ins>
      <w:ins w:author="Srivaths Srinivasan" w:date="2019-12-29T14:01:00Z" w:id="160">
        <w:r w:rsidR="00B40864">
          <w:rPr>
            <w:rFonts w:ascii="Century Gothic" w:hAnsi="Century Gothic"/>
            <w:sz w:val="24"/>
            <w:szCs w:val="24"/>
          </w:rPr>
          <w:t xml:space="preserve">for </w:t>
        </w:r>
      </w:ins>
      <w:ins w:author="Srivaths Srinivasan" w:date="2019-12-29T14:05:00Z" w:id="161">
        <w:r w:rsidR="00B40864">
          <w:rPr>
            <w:rFonts w:ascii="Century Gothic" w:hAnsi="Century Gothic"/>
            <w:sz w:val="24"/>
            <w:szCs w:val="24"/>
          </w:rPr>
          <w:t xml:space="preserve">user </w:t>
        </w:r>
      </w:ins>
      <w:ins w:author="Arjun Srinivasan" w:date="2019-08-25T14:38:00Z" w:id="162">
        <w:r w:rsidR="003049AF">
          <w:rPr>
            <w:rFonts w:ascii="Century Gothic" w:hAnsi="Century Gothic"/>
            <w:sz w:val="24"/>
            <w:szCs w:val="24"/>
          </w:rPr>
          <w:t xml:space="preserve">creation of personalized </w:t>
        </w:r>
      </w:ins>
      <w:ins w:author="Srivaths Srinivasan" w:date="2019-12-29T14:04:00Z" w:id="163">
        <w:r w:rsidR="00B40864">
          <w:rPr>
            <w:rFonts w:ascii="Century Gothic" w:hAnsi="Century Gothic"/>
            <w:sz w:val="24"/>
            <w:szCs w:val="24"/>
          </w:rPr>
          <w:t xml:space="preserve">analytics </w:t>
        </w:r>
      </w:ins>
      <w:ins w:author="Arjun Srinivasan" w:date="2019-08-25T14:38:00Z" w:id="164">
        <w:r w:rsidR="003049AF">
          <w:rPr>
            <w:rFonts w:ascii="Century Gothic" w:hAnsi="Century Gothic"/>
            <w:sz w:val="24"/>
            <w:szCs w:val="24"/>
          </w:rPr>
          <w:t>widget</w:t>
        </w:r>
      </w:ins>
      <w:ins w:author="Srivaths Srinivasan" w:date="2019-12-29T14:04:00Z" w:id="165">
        <w:r w:rsidR="00B40864">
          <w:rPr>
            <w:rFonts w:ascii="Century Gothic" w:hAnsi="Century Gothic"/>
            <w:sz w:val="24"/>
            <w:szCs w:val="24"/>
          </w:rPr>
          <w:t>s</w:t>
        </w:r>
      </w:ins>
      <w:ins w:author="Arjun Srinivasan" w:date="2019-08-25T14:38:00Z" w:id="166">
        <w:r w:rsidR="003049AF">
          <w:rPr>
            <w:rFonts w:ascii="Century Gothic" w:hAnsi="Century Gothic"/>
            <w:sz w:val="24"/>
            <w:szCs w:val="24"/>
          </w:rPr>
          <w:t xml:space="preserve"> based </w:t>
        </w:r>
      </w:ins>
      <w:ins w:author="Srivaths Srinivasan" w:date="2019-12-29T14:04:00Z" w:id="167">
        <w:r w:rsidR="00B40864">
          <w:rPr>
            <w:rFonts w:ascii="Century Gothic" w:hAnsi="Century Gothic"/>
            <w:sz w:val="24"/>
            <w:szCs w:val="24"/>
          </w:rPr>
          <w:t xml:space="preserve">on </w:t>
        </w:r>
      </w:ins>
      <w:ins w:author="Arjun Srinivasan" w:date="2019-08-25T14:38:00Z" w:id="168">
        <w:r w:rsidR="003049AF">
          <w:rPr>
            <w:rFonts w:ascii="Century Gothic" w:hAnsi="Century Gothic"/>
            <w:sz w:val="24"/>
            <w:szCs w:val="24"/>
          </w:rPr>
          <w:t xml:space="preserve">Jupyter </w:t>
        </w:r>
      </w:ins>
      <w:ins w:author="Arjun Srinivasan" w:date="2019-12-28T22:16:00Z" w:id="169">
        <w:r w:rsidR="00EF440B">
          <w:rPr>
            <w:rFonts w:ascii="Century Gothic" w:hAnsi="Century Gothic"/>
            <w:sz w:val="24"/>
            <w:szCs w:val="24"/>
          </w:rPr>
          <w:t xml:space="preserve">Python </w:t>
        </w:r>
      </w:ins>
      <w:ins w:author="Arjun Srinivasan" w:date="2019-08-25T14:38:00Z" w:id="170">
        <w:r w:rsidR="003049AF">
          <w:rPr>
            <w:rFonts w:ascii="Century Gothic" w:hAnsi="Century Gothic"/>
            <w:sz w:val="24"/>
            <w:szCs w:val="24"/>
          </w:rPr>
          <w:t>Notebooks,</w:t>
        </w:r>
      </w:ins>
      <w:ins w:author="Arjun Srinivasan" w:date="2019-08-25T14:37:00Z" w:id="171">
        <w:r w:rsidR="003049AF"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19-08-25T14:39:00Z" w:id="172">
        <w:r w:rsidR="003049AF">
          <w:rPr>
            <w:rFonts w:ascii="Century Gothic" w:hAnsi="Century Gothic"/>
            <w:sz w:val="24"/>
            <w:szCs w:val="24"/>
          </w:rPr>
          <w:t>allowing</w:t>
        </w:r>
      </w:ins>
      <w:ins w:author="Arjun Srinivasan" w:date="2019-08-25T14:37:00Z" w:id="173">
        <w:r w:rsidR="003049AF">
          <w:rPr>
            <w:rFonts w:ascii="Century Gothic" w:hAnsi="Century Gothic"/>
            <w:sz w:val="24"/>
            <w:szCs w:val="24"/>
          </w:rPr>
          <w:t xml:space="preserve"> each user to </w:t>
        </w:r>
        <w:del w:author="Srivaths Srinivasan" w:date="2019-12-29T14:05:00Z" w:id="174">
          <w:r w:rsidDel="00B40864" w:rsidR="003049AF">
            <w:rPr>
              <w:rFonts w:ascii="Century Gothic" w:hAnsi="Century Gothic"/>
              <w:sz w:val="24"/>
              <w:szCs w:val="24"/>
            </w:rPr>
            <w:delText xml:space="preserve">own personalized </w:delText>
          </w:r>
        </w:del>
      </w:ins>
      <w:ins w:author="Srivaths Srinivasan" w:date="2019-12-29T14:05:00Z" w:id="175">
        <w:r w:rsidR="00B40864">
          <w:rPr>
            <w:rFonts w:ascii="Century Gothic" w:hAnsi="Century Gothic"/>
            <w:sz w:val="24"/>
            <w:szCs w:val="24"/>
          </w:rPr>
          <w:t>c</w:t>
        </w:r>
      </w:ins>
      <w:ins w:author="Srivaths Srinivasan" w:date="2019-12-29T14:06:00Z" w:id="176">
        <w:r w:rsidR="00B40864">
          <w:rPr>
            <w:rFonts w:ascii="Century Gothic" w:hAnsi="Century Gothic"/>
            <w:sz w:val="24"/>
            <w:szCs w:val="24"/>
          </w:rPr>
          <w:t>ustom</w:t>
        </w:r>
      </w:ins>
      <w:ins w:author="Arjun Srinivasan" w:date="2019-12-29T17:39:00Z" w:id="177">
        <w:r w:rsidR="00C317E9">
          <w:rPr>
            <w:rFonts w:ascii="Century Gothic" w:hAnsi="Century Gothic"/>
            <w:sz w:val="24"/>
            <w:szCs w:val="24"/>
          </w:rPr>
          <w:t>ize and save their</w:t>
        </w:r>
      </w:ins>
      <w:ins w:author="Srivaths Srinivasan" w:date="2019-12-29T14:08:00Z" w:id="178">
        <w:r w:rsidR="00B40864"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19-08-25T14:37:00Z" w:id="179">
        <w:r w:rsidR="003049AF">
          <w:rPr>
            <w:rFonts w:ascii="Century Gothic" w:hAnsi="Century Gothic"/>
            <w:sz w:val="24"/>
            <w:szCs w:val="24"/>
          </w:rPr>
          <w:t>dashboard</w:t>
        </w:r>
      </w:ins>
      <w:ins w:author="Arjun Srinivasan" w:date="2019-08-25T14:40:00Z" w:id="180">
        <w:r w:rsidR="00402C2B">
          <w:rPr>
            <w:rFonts w:ascii="Century Gothic" w:hAnsi="Century Gothic"/>
            <w:sz w:val="24"/>
            <w:szCs w:val="24"/>
          </w:rPr>
          <w:t>s</w:t>
        </w:r>
      </w:ins>
      <w:ins w:author="Arjun Srinivasan" w:date="2019-12-29T12:13:00Z" w:id="181">
        <w:r w:rsidR="00050947">
          <w:rPr>
            <w:rFonts w:ascii="Century Gothic" w:hAnsi="Century Gothic"/>
            <w:sz w:val="24"/>
            <w:szCs w:val="24"/>
          </w:rPr>
          <w:t>.</w:t>
        </w:r>
      </w:ins>
    </w:p>
    <w:p w:rsidRPr="00180746" w:rsidR="00180746" w:rsidP="00180746" w:rsidRDefault="00A176A8" w14:paraId="44583941" w14:textId="25CA7301">
      <w:pPr>
        <w:pStyle w:val="ListParagraph"/>
        <w:numPr>
          <w:ilvl w:val="0"/>
          <w:numId w:val="6"/>
        </w:numPr>
        <w:tabs>
          <w:tab w:val="left" w:pos="8808"/>
        </w:tabs>
        <w:spacing w:line="242" w:lineRule="auto"/>
        <w:ind w:right="544"/>
        <w:rPr>
          <w:del w:author="Arjun Srinivasan" w:date="2019-08-25T14:21:00Z" w:id="182"/>
          <w:rFonts w:ascii="Century Gothic" w:hAnsi="Century Gothic"/>
          <w:i/>
          <w:sz w:val="24"/>
          <w:szCs w:val="24"/>
          <w:rPrChange w:author="Arjun Srinivasan" w:date="2019-08-25T14:33:00Z" w:id="183">
            <w:rPr>
              <w:del w:author="Arjun Srinivasan" w:date="2019-08-25T14:21:00Z" w:id="184"/>
              <w:i/>
            </w:rPr>
          </w:rPrChange>
        </w:rPr>
        <w:sectPr w:rsidRPr="00180746" w:rsidR="00180746" w:rsidSect="00594040">
          <w:headerReference w:type="default" r:id="rId9"/>
          <w:type w:val="continuous"/>
          <w:pgSz w:w="12240" w:h="15840" w:orient="portrait" w:code="1"/>
          <w:pgMar w:top="634" w:right="763" w:bottom="274" w:left="763" w:header="720" w:footer="720" w:gutter="0"/>
          <w:cols w:space="720"/>
        </w:sectPr>
        <w:pPrChange w:author="Arjun Srinivasan" w:date="2019-08-25T14:33:00Z" w:id="223">
          <w:pPr>
            <w:tabs>
              <w:tab w:val="left" w:pos="8808"/>
            </w:tabs>
            <w:spacing w:line="242" w:lineRule="auto"/>
            <w:ind w:right="544"/>
          </w:pPr>
        </w:pPrChange>
      </w:pPr>
      <w:del w:author="Arjun Srinivasan" w:date="2019-08-25T14:21:00Z" w:id="224">
        <w:r w:rsidRPr="00F844B7" w:rsidDel="002C5659">
          <w:rPr>
            <w:rFonts w:ascii="Century Gothic" w:hAnsi="Century Gothic"/>
            <w:b/>
            <w:sz w:val="24"/>
            <w:szCs w:val="24"/>
            <w:rPrChange w:author="Arjun Srinivasan" w:date="2019-08-25T14:33:00Z" w:id="225">
              <w:rPr/>
            </w:rPrChange>
          </w:rPr>
          <w:delText>Cuddle Cub - Chief</w:delText>
        </w:r>
        <w:r w:rsidRPr="00F844B7" w:rsidDel="002C5659">
          <w:rPr>
            <w:rFonts w:ascii="Century Gothic" w:hAnsi="Century Gothic"/>
            <w:b/>
            <w:spacing w:val="-8"/>
            <w:sz w:val="24"/>
            <w:szCs w:val="24"/>
            <w:rPrChange w:author="Arjun Srinivasan" w:date="2019-08-25T14:33:00Z" w:id="226">
              <w:rPr>
                <w:spacing w:val="-8"/>
              </w:rPr>
            </w:rPrChange>
          </w:rPr>
          <w:delText xml:space="preserve"> </w:delText>
        </w:r>
        <w:r w:rsidRPr="00F844B7" w:rsidDel="002C5659">
          <w:rPr>
            <w:rFonts w:ascii="Century Gothic" w:hAnsi="Century Gothic"/>
            <w:b/>
            <w:sz w:val="24"/>
            <w:szCs w:val="24"/>
            <w:rPrChange w:author="Arjun Srinivasan" w:date="2019-08-25T14:33:00Z" w:id="227">
              <w:rPr/>
            </w:rPrChange>
          </w:rPr>
          <w:delText>Technology</w:delText>
        </w:r>
        <w:r w:rsidRPr="00F844B7" w:rsidDel="002C5659">
          <w:rPr>
            <w:rFonts w:ascii="Century Gothic" w:hAnsi="Century Gothic"/>
            <w:b/>
            <w:spacing w:val="-2"/>
            <w:sz w:val="24"/>
            <w:szCs w:val="24"/>
            <w:rPrChange w:author="Arjun Srinivasan" w:date="2019-08-25T14:33:00Z" w:id="228">
              <w:rPr>
                <w:spacing w:val="-2"/>
              </w:rPr>
            </w:rPrChange>
          </w:rPr>
          <w:delText xml:space="preserve"> </w:delText>
        </w:r>
        <w:r w:rsidRPr="00F844B7" w:rsidDel="002C5659">
          <w:rPr>
            <w:rFonts w:ascii="Century Gothic" w:hAnsi="Century Gothic"/>
            <w:b/>
            <w:sz w:val="24"/>
            <w:szCs w:val="24"/>
            <w:rPrChange w:author="Arjun Srinivasan" w:date="2019-08-25T14:33:00Z" w:id="229">
              <w:rPr/>
            </w:rPrChange>
          </w:rPr>
          <w:delText>Officer</w:delText>
        </w:r>
        <w:r w:rsidRPr="00F844B7" w:rsidDel="002C5659" w:rsidR="006E2C0C">
          <w:rPr>
            <w:rFonts w:ascii="Century Gothic" w:hAnsi="Century Gothic"/>
            <w:b/>
            <w:sz w:val="24"/>
            <w:szCs w:val="24"/>
            <w:rPrChange w:author="Arjun Srinivasan" w:date="2019-08-25T14:33:00Z" w:id="230">
              <w:rPr/>
            </w:rPrChange>
          </w:rPr>
          <w:delText xml:space="preserve"> (Python</w:delText>
        </w:r>
        <w:r w:rsidRPr="00F844B7" w:rsidDel="002C5659" w:rsidR="0084373C">
          <w:rPr>
            <w:rFonts w:ascii="Century Gothic" w:hAnsi="Century Gothic"/>
            <w:b/>
            <w:sz w:val="24"/>
            <w:szCs w:val="24"/>
            <w:rPrChange w:author="Arjun Srinivasan" w:date="2019-08-25T14:33:00Z" w:id="231">
              <w:rPr/>
            </w:rPrChange>
          </w:rPr>
          <w:delText>, C++, Firebase, SQL</w:delText>
        </w:r>
        <w:r w:rsidRPr="00F844B7" w:rsidDel="002C5659" w:rsidR="006E2C0C">
          <w:rPr>
            <w:rFonts w:ascii="Century Gothic" w:hAnsi="Century Gothic"/>
            <w:b/>
            <w:sz w:val="24"/>
            <w:szCs w:val="24"/>
            <w:rPrChange w:author="Arjun Srinivasan" w:date="2019-08-25T14:33:00Z" w:id="232">
              <w:rPr/>
            </w:rPrChange>
          </w:rPr>
          <w:delText>)</w:delText>
        </w:r>
        <w:r w:rsidRPr="00F844B7" w:rsidDel="002C5659" w:rsidR="00D61181">
          <w:rPr>
            <w:rFonts w:ascii="Century Gothic" w:hAnsi="Century Gothic"/>
            <w:i/>
            <w:sz w:val="24"/>
            <w:szCs w:val="24"/>
            <w:rPrChange w:author="Arjun Srinivasan" w:date="2019-08-25T14:33:00Z" w:id="233">
              <w:rPr>
                <w:i/>
              </w:rPr>
            </w:rPrChange>
          </w:rPr>
          <w:delText xml:space="preserve">    </w:delText>
        </w:r>
        <w:r w:rsidRPr="00F844B7" w:rsidDel="002C5659">
          <w:rPr>
            <w:rFonts w:ascii="Century Gothic" w:hAnsi="Century Gothic"/>
            <w:i/>
            <w:sz w:val="24"/>
            <w:szCs w:val="24"/>
            <w:rPrChange w:author="Arjun Srinivasan" w:date="2019-08-25T14:33:00Z" w:id="234">
              <w:rPr>
                <w:i/>
              </w:rPr>
            </w:rPrChange>
          </w:rPr>
          <w:delText>Sept</w:delText>
        </w:r>
        <w:r w:rsidRPr="00F844B7" w:rsidDel="002C5659">
          <w:rPr>
            <w:rFonts w:ascii="Century Gothic" w:hAnsi="Century Gothic"/>
            <w:i/>
            <w:spacing w:val="-9"/>
            <w:sz w:val="24"/>
            <w:szCs w:val="24"/>
            <w:rPrChange w:author="Arjun Srinivasan" w:date="2019-08-25T14:33:00Z" w:id="235">
              <w:rPr>
                <w:i/>
                <w:spacing w:val="-9"/>
              </w:rPr>
            </w:rPrChange>
          </w:rPr>
          <w:delText xml:space="preserve"> </w:delText>
        </w:r>
        <w:r w:rsidRPr="00F844B7" w:rsidDel="002C5659" w:rsidR="00693D25">
          <w:rPr>
            <w:rFonts w:ascii="Century Gothic" w:hAnsi="Century Gothic"/>
            <w:i/>
            <w:sz w:val="24"/>
            <w:szCs w:val="24"/>
            <w:rPrChange w:author="Arjun Srinivasan" w:date="2019-08-25T14:33:00Z" w:id="236">
              <w:rPr>
                <w:i/>
              </w:rPr>
            </w:rPrChange>
          </w:rPr>
          <w:delText>2016-Present</w:delText>
        </w:r>
      </w:del>
    </w:p>
    <w:p w:rsidRPr="00353168" w:rsidR="00902978" w:rsidDel="002C5659" w:rsidRDefault="00A176A8" w14:paraId="07993E38" w14:textId="52855981">
      <w:pPr>
        <w:pStyle w:val="ListParagraph"/>
        <w:rPr>
          <w:ins w:author="Srinivasan, Srivaths (Cognizant)" w:date="2019-01-20T11:34:00Z" w:id="237"/>
          <w:del w:author="Arjun Srinivasan" w:date="2019-08-25T14:21:00Z" w:id="238"/>
          <w:color w:val="000000"/>
          <w:rPrChange w:author="Srinivasan, Srivaths (Cognizant)" w:date="2019-01-20T11:51:00Z" w:id="239">
            <w:rPr>
              <w:ins w:author="Srinivasan, Srivaths (Cognizant)" w:date="2019-01-20T11:34:00Z" w:id="240"/>
              <w:del w:author="Arjun Srinivasan" w:date="2019-08-25T14:21:00Z" w:id="241"/>
              <w:rFonts w:ascii="Century Gothic" w:hAnsi="Century Gothic"/>
              <w:i/>
              <w:color w:val="3C3C3C"/>
              <w:sz w:val="24"/>
              <w:szCs w:val="24"/>
            </w:rPr>
          </w:rPrChange>
        </w:rPr>
        <w:pPrChange w:author="Arjun Srinivasan" w:date="2019-08-25T14:33:00Z" w:id="242">
          <w:pPr>
            <w:tabs>
              <w:tab w:val="left" w:pos="8808"/>
            </w:tabs>
            <w:spacing w:line="242" w:lineRule="auto"/>
            <w:ind w:right="147"/>
          </w:pPr>
        </w:pPrChange>
      </w:pPr>
      <w:del w:author="Arjun Srinivasan" w:date="2019-08-25T14:21:00Z" w:id="243">
        <w:r w:rsidRPr="00353168" w:rsidDel="002C5659">
          <w:rPr>
            <w:color w:val="000000"/>
            <w:rPrChange w:author="Srinivasan, Srivaths (Cognizant)" w:date="2019-01-20T11:51:00Z" w:id="244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Startup developing a toy teddy bear product for children to help </w:delText>
        </w:r>
        <w:r w:rsidRPr="00353168" w:rsidDel="002C5659" w:rsidR="006E2C0C">
          <w:rPr>
            <w:color w:val="000000"/>
            <w:rPrChange w:author="Srinivasan, Srivaths (Cognizant)" w:date="2019-01-20T11:51:00Z" w:id="245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cultivate</w:delText>
        </w:r>
        <w:r w:rsidRPr="00353168" w:rsidDel="002C5659" w:rsidR="00650AE2">
          <w:rPr>
            <w:color w:val="000000"/>
            <w:rPrChange w:author="Srinivasan, Srivaths (Cognizant)" w:date="2019-01-20T11:51:00Z" w:id="246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</w:delText>
        </w:r>
        <w:r w:rsidRPr="00353168" w:rsidDel="002C5659">
          <w:rPr>
            <w:color w:val="000000"/>
            <w:rPrChange w:author="Srinivasan, Srivaths (Cognizant)" w:date="2019-01-20T11:51:00Z" w:id="247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consistent sleep patterns</w:delText>
        </w:r>
        <w:r w:rsidRPr="00353168" w:rsidDel="002C5659" w:rsidR="00650AE2">
          <w:rPr>
            <w:color w:val="000000"/>
            <w:rPrChange w:author="Srinivasan, Srivaths (Cognizant)" w:date="2019-01-20T11:51:00Z" w:id="248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in children</w:delText>
        </w:r>
        <w:r w:rsidRPr="00353168" w:rsidDel="002C5659">
          <w:rPr>
            <w:color w:val="000000"/>
            <w:rPrChange w:author="Srinivasan, Srivaths (Cognizant)" w:date="2019-01-20T11:51:00Z" w:id="249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and </w:delText>
        </w:r>
        <w:r w:rsidRPr="00353168" w:rsidDel="002C5659" w:rsidR="0070766B">
          <w:rPr>
            <w:color w:val="000000"/>
            <w:rPrChange w:author="Srinivasan, Srivaths (Cognizant)" w:date="2019-01-20T11:51:00Z" w:id="250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assist </w:delText>
        </w:r>
        <w:r w:rsidRPr="00353168" w:rsidDel="002C5659" w:rsidR="00650AE2">
          <w:rPr>
            <w:color w:val="000000"/>
            <w:rPrChange w:author="Srinivasan, Srivaths (Cognizant)" w:date="2019-01-20T11:51:00Z" w:id="251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parents </w:delText>
        </w:r>
        <w:r w:rsidRPr="00353168" w:rsidDel="002C5659" w:rsidR="0070766B">
          <w:rPr>
            <w:color w:val="000000"/>
            <w:rPrChange w:author="Srinivasan, Srivaths (Cognizant)" w:date="2019-01-20T11:51:00Z" w:id="252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in </w:delText>
        </w:r>
        <w:r w:rsidRPr="00353168" w:rsidDel="002C5659" w:rsidR="00650AE2">
          <w:rPr>
            <w:color w:val="000000"/>
            <w:rPrChange w:author="Srinivasan, Srivaths (Cognizant)" w:date="2019-01-20T11:51:00Z" w:id="253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monitor</w:delText>
        </w:r>
        <w:r w:rsidRPr="00353168" w:rsidDel="002C5659" w:rsidR="0070766B">
          <w:rPr>
            <w:color w:val="000000"/>
            <w:rPrChange w:author="Srinivasan, Srivaths (Cognizant)" w:date="2019-01-20T11:51:00Z" w:id="254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ing</w:delText>
        </w:r>
        <w:r w:rsidRPr="00353168" w:rsidDel="002C5659" w:rsidR="00650AE2">
          <w:rPr>
            <w:color w:val="000000"/>
            <w:rPrChange w:author="Srinivasan, Srivaths (Cognizant)" w:date="2019-01-20T11:51:00Z" w:id="255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</w:delText>
        </w:r>
        <w:r w:rsidRPr="00353168" w:rsidDel="002C5659">
          <w:rPr>
            <w:color w:val="000000"/>
            <w:rPrChange w:author="Srinivasan, Srivaths (Cognizant)" w:date="2019-01-20T11:51:00Z" w:id="256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their </w:delText>
        </w:r>
        <w:r w:rsidRPr="00353168" w:rsidDel="002C5659" w:rsidR="006E2C0C">
          <w:rPr>
            <w:color w:val="000000"/>
            <w:rPrChange w:author="Srinivasan, Srivaths (Cognizant)" w:date="2019-01-20T11:51:00Z" w:id="257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child’s</w:delText>
        </w:r>
        <w:r w:rsidRPr="00353168" w:rsidDel="002C5659" w:rsidR="00650AE2">
          <w:rPr>
            <w:color w:val="000000"/>
            <w:rPrChange w:author="Srinivasan, Srivaths (Cognizant)" w:date="2019-01-20T11:51:00Z" w:id="258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 </w:delText>
        </w:r>
        <w:r w:rsidRPr="00353168" w:rsidDel="002C5659">
          <w:rPr>
            <w:color w:val="000000"/>
            <w:rPrChange w:author="Srinivasan, Srivaths (Cognizant)" w:date="2019-01-20T11:51:00Z" w:id="259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 xml:space="preserve">sleep </w:delText>
        </w:r>
        <w:r w:rsidRPr="00353168" w:rsidDel="002C5659" w:rsidR="0009283A">
          <w:rPr>
            <w:color w:val="000000"/>
            <w:rPrChange w:author="Srinivasan, Srivaths (Cognizant)" w:date="2019-01-20T11:51:00Z" w:id="260">
              <w:rPr>
                <w:rFonts w:ascii="Century Gothic" w:hAnsi="Century Gothic"/>
                <w:i/>
                <w:color w:val="1E1E1E"/>
                <w:sz w:val="24"/>
                <w:szCs w:val="24"/>
              </w:rPr>
            </w:rPrChange>
          </w:rPr>
          <w:delText>patterns</w:delText>
        </w:r>
      </w:del>
    </w:p>
    <w:p w:rsidRPr="00C4628B" w:rsidR="00C4628B" w:rsidDel="002C5659" w:rsidRDefault="00C4628B" w14:paraId="1CF4A863" w14:textId="60C77B75">
      <w:pPr>
        <w:pStyle w:val="ListParagraph"/>
        <w:rPr>
          <w:del w:author="Arjun Srinivasan" w:date="2019-08-25T14:21:00Z" w:id="261"/>
          <w:color w:val="3C3C3C"/>
          <w:rPrChange w:author="Srinivasan, Srivaths (Cognizant)" w:date="2019-01-20T11:34:00Z" w:id="262">
            <w:rPr>
              <w:del w:author="Arjun Srinivasan" w:date="2019-08-25T14:21:00Z" w:id="263"/>
              <w:rFonts w:ascii="Century Gothic" w:hAnsi="Century Gothic"/>
              <w:i/>
              <w:color w:val="1E1E1E"/>
              <w:sz w:val="24"/>
              <w:szCs w:val="24"/>
            </w:rPr>
          </w:rPrChange>
        </w:rPr>
        <w:pPrChange w:author="Arjun Srinivasan" w:date="2019-08-25T14:33:00Z" w:id="264">
          <w:pPr>
            <w:tabs>
              <w:tab w:val="left" w:pos="8808"/>
            </w:tabs>
            <w:spacing w:line="242" w:lineRule="auto"/>
            <w:ind w:right="147"/>
          </w:pPr>
        </w:pPrChange>
      </w:pPr>
    </w:p>
    <w:p w:rsidRPr="0009343F" w:rsidR="0009343F" w:rsidDel="002C5659" w:rsidRDefault="0009283A" w14:paraId="70ECA0B9" w14:textId="33AEFF64">
      <w:pPr>
        <w:pStyle w:val="ListParagraph"/>
        <w:rPr>
          <w:del w:author="Arjun Srinivasan" w:date="2019-08-25T14:21:00Z" w:id="265"/>
        </w:rPr>
        <w:pPrChange w:author="Arjun Srinivasan" w:date="2019-08-25T14:33:00Z" w:id="266">
          <w:pPr>
            <w:pStyle w:val="ListParagraph"/>
            <w:numPr>
              <w:numId w:val="3"/>
            </w:numPr>
            <w:tabs>
              <w:tab w:val="left" w:pos="8808"/>
            </w:tabs>
            <w:spacing w:line="242" w:lineRule="auto"/>
            <w:ind w:left="720" w:right="147"/>
          </w:pPr>
        </w:pPrChange>
      </w:pPr>
      <w:del w:author="Arjun Srinivasan" w:date="2019-08-25T14:21:00Z" w:id="267">
        <w:r w:rsidRPr="00902978" w:rsidDel="002C5659">
          <w:delText>Built</w:delText>
        </w:r>
        <w:r w:rsidRPr="00902978" w:rsidDel="002C5659" w:rsidR="00A176A8">
          <w:delText xml:space="preserve"> a</w:delText>
        </w:r>
        <w:r w:rsidDel="002C5659" w:rsidR="00902978">
          <w:delText>n</w:delText>
        </w:r>
        <w:r w:rsidRPr="00902978" w:rsidDel="002C5659" w:rsidR="00A176A8">
          <w:delText xml:space="preserve"> </w:delText>
        </w:r>
        <w:r w:rsidRPr="00902978" w:rsidDel="002C5659">
          <w:delText xml:space="preserve">Arduinos based </w:delText>
        </w:r>
        <w:r w:rsidRPr="00902978" w:rsidDel="002C5659" w:rsidR="00A176A8">
          <w:delText xml:space="preserve">hardware </w:delText>
        </w:r>
        <w:r w:rsidRPr="00902978" w:rsidDel="002C5659" w:rsidR="00B479CC">
          <w:delText>product</w:delText>
        </w:r>
        <w:r w:rsidRPr="00902978" w:rsidDel="002C5659" w:rsidR="00A176A8">
          <w:delText xml:space="preserve"> and released Minimum</w:delText>
        </w:r>
        <w:r w:rsidRPr="00902978" w:rsidDel="002C5659" w:rsidR="00A176A8">
          <w:rPr>
            <w:spacing w:val="-34"/>
          </w:rPr>
          <w:delText xml:space="preserve"> </w:delText>
        </w:r>
        <w:r w:rsidRPr="00902978" w:rsidDel="002C5659" w:rsidR="00A176A8">
          <w:delText>Viable Product</w:delText>
        </w:r>
        <w:r w:rsidRPr="00902978" w:rsidDel="002C5659" w:rsidR="00A176A8">
          <w:rPr>
            <w:spacing w:val="-7"/>
          </w:rPr>
          <w:delText xml:space="preserve"> </w:delText>
        </w:r>
        <w:r w:rsidRPr="00902978" w:rsidDel="002C5659" w:rsidR="00A176A8">
          <w:delText>(MVP)</w:delText>
        </w:r>
        <w:r w:rsidRPr="00902978" w:rsidDel="002C5659">
          <w:delText>.  I</w:delText>
        </w:r>
        <w:r w:rsidRPr="00902978" w:rsidDel="002C5659" w:rsidR="006E2C0C">
          <w:delText>terated the design</w:delText>
        </w:r>
        <w:r w:rsidRPr="00902978" w:rsidDel="002C5659">
          <w:delText xml:space="preserve"> &amp; released </w:delText>
        </w:r>
        <w:r w:rsidDel="002C5659" w:rsidR="006B0100">
          <w:delText>multiple</w:delText>
        </w:r>
        <w:r w:rsidRPr="00902978" w:rsidDel="002C5659">
          <w:delText xml:space="preserve"> additional versions</w:delText>
        </w:r>
        <w:r w:rsidRPr="00902978" w:rsidDel="002C5659" w:rsidR="006E2C0C">
          <w:delText xml:space="preserve"> based on feedback from </w:delText>
        </w:r>
      </w:del>
      <w:ins w:author="Srinivasan, Srivaths (Cognizant)" w:date="2019-01-20T11:35:00Z" w:id="268">
        <w:del w:author="Arjun Srinivasan" w:date="2019-08-25T14:21:00Z" w:id="269">
          <w:r w:rsidDel="002C5659" w:rsidR="00C4628B">
            <w:delText>parents</w:delText>
          </w:r>
        </w:del>
      </w:ins>
      <w:ins w:author="Srinivasan, Srivaths (Cognizant)" w:date="2019-01-20T11:52:00Z" w:id="270">
        <w:del w:author="Arjun Srinivasan" w:date="2019-08-25T14:21:00Z" w:id="271">
          <w:r w:rsidDel="002C5659" w:rsidR="006F4E2F">
            <w:delText xml:space="preserve"> &amp; </w:delText>
          </w:r>
          <w:r w:rsidDel="002C5659" w:rsidR="00797A05">
            <w:delText>customers</w:delText>
          </w:r>
        </w:del>
      </w:ins>
      <w:ins w:author="Srinivasan, Srivaths (Cognizant)" w:date="2019-01-20T11:35:00Z" w:id="272">
        <w:del w:author="Arjun Srinivasan" w:date="2019-08-25T14:21:00Z" w:id="273">
          <w:r w:rsidDel="002C5659" w:rsidR="00C4628B">
            <w:delText xml:space="preserve"> </w:delText>
          </w:r>
        </w:del>
      </w:ins>
      <w:del w:author="Arjun Srinivasan" w:date="2019-08-25T14:21:00Z" w:id="274">
        <w:r w:rsidRPr="00902978" w:rsidDel="002C5659" w:rsidR="006E2C0C">
          <w:delText xml:space="preserve">beta </w:delText>
        </w:r>
        <w:r w:rsidDel="002C5659" w:rsidR="006B0100">
          <w:delText>te</w:delText>
        </w:r>
        <w:r w:rsidRPr="00902978" w:rsidDel="002C5659">
          <w:delText>s</w:delText>
        </w:r>
        <w:r w:rsidDel="002C5659" w:rsidR="006B0100">
          <w:delText>ters</w:delText>
        </w:r>
        <w:r w:rsidDel="002C5659" w:rsidR="00191A06">
          <w:delText xml:space="preserve"> </w:delText>
        </w:r>
      </w:del>
    </w:p>
    <w:p w:rsidRPr="0009343F" w:rsidR="0009343F" w:rsidDel="002C5659" w:rsidRDefault="006E2C0C" w14:paraId="40DED357" w14:textId="6FC737F9">
      <w:pPr>
        <w:pStyle w:val="ListParagraph"/>
        <w:rPr>
          <w:del w:author="Arjun Srinivasan" w:date="2019-08-25T14:21:00Z" w:id="275"/>
        </w:rPr>
        <w:pPrChange w:author="Arjun Srinivasan" w:date="2019-08-25T14:33:00Z" w:id="276">
          <w:pPr>
            <w:pStyle w:val="ListParagraph"/>
            <w:numPr>
              <w:numId w:val="3"/>
            </w:numPr>
            <w:tabs>
              <w:tab w:val="left" w:pos="8808"/>
            </w:tabs>
            <w:spacing w:line="242" w:lineRule="auto"/>
            <w:ind w:left="720" w:right="147"/>
          </w:pPr>
        </w:pPrChange>
      </w:pPr>
      <w:del w:author="Arjun Srinivasan" w:date="2019-08-25T14:21:00Z" w:id="277">
        <w:r w:rsidRPr="0009343F" w:rsidDel="002C5659">
          <w:delText>Developed</w:delText>
        </w:r>
        <w:r w:rsidRPr="0009343F" w:rsidDel="002C5659" w:rsidR="00B479CC">
          <w:delText xml:space="preserve"> </w:delText>
        </w:r>
        <w:r w:rsidRPr="0009343F" w:rsidDel="002C5659" w:rsidR="00A176A8">
          <w:delText>software</w:delText>
        </w:r>
        <w:r w:rsidRPr="0009343F" w:rsidDel="002C5659" w:rsidR="0084373C">
          <w:delText xml:space="preserve"> </w:delText>
        </w:r>
        <w:r w:rsidRPr="0009343F" w:rsidDel="002C5659" w:rsidR="00A176A8">
          <w:delText>that handled Bluetooth reception</w:delText>
        </w:r>
        <w:r w:rsidRPr="0009343F" w:rsidDel="002C5659" w:rsidR="00A176A8">
          <w:rPr>
            <w:spacing w:val="-31"/>
          </w:rPr>
          <w:delText xml:space="preserve"> </w:delText>
        </w:r>
        <w:r w:rsidRPr="0009343F" w:rsidDel="002C5659" w:rsidR="00A176A8">
          <w:delText>and transmission, sensor input analysis</w:delText>
        </w:r>
        <w:r w:rsidRPr="0009343F" w:rsidDel="002C5659" w:rsidR="0009283A">
          <w:delText xml:space="preserve">, </w:delText>
        </w:r>
        <w:r w:rsidRPr="0009343F" w:rsidDel="002C5659" w:rsidR="00A176A8">
          <w:delText xml:space="preserve">and </w:delText>
        </w:r>
      </w:del>
      <w:ins w:author="Srinivasan, Srivaths (Cognizant)" w:date="2019-01-20T11:36:00Z" w:id="278">
        <w:del w:author="Arjun Srinivasan" w:date="2019-08-25T14:21:00Z" w:id="279">
          <w:r w:rsidDel="002C5659" w:rsidR="00C4628B">
            <w:delText xml:space="preserve">database connectivity for </w:delText>
          </w:r>
        </w:del>
      </w:ins>
      <w:del w:author="Arjun Srinivasan" w:date="2019-08-25T14:21:00Z" w:id="280">
        <w:r w:rsidRPr="0009343F" w:rsidDel="002C5659" w:rsidR="00B479CC">
          <w:delText xml:space="preserve">Firebase </w:delText>
        </w:r>
        <w:r w:rsidRPr="0009343F" w:rsidDel="002C5659" w:rsidR="00A176A8">
          <w:delText xml:space="preserve">database software </w:delText>
        </w:r>
        <w:r w:rsidRPr="0009343F" w:rsidDel="002C5659" w:rsidR="00CA783C">
          <w:delText>for</w:delText>
        </w:r>
      </w:del>
      <w:ins w:author="Srinivasan, Srivaths (Cognizant)" w:date="2019-01-20T11:36:00Z" w:id="281">
        <w:del w:author="Arjun Srinivasan" w:date="2019-08-25T14:21:00Z" w:id="282">
          <w:r w:rsidDel="002C5659" w:rsidR="00C4628B">
            <w:delText>from</w:delText>
          </w:r>
        </w:del>
      </w:ins>
      <w:del w:author="Arjun Srinivasan" w:date="2019-08-25T14:21:00Z" w:id="283">
        <w:r w:rsidRPr="0009343F" w:rsidDel="002C5659" w:rsidR="00CA783C">
          <w:delText xml:space="preserve"> </w:delText>
        </w:r>
        <w:r w:rsidRPr="0009343F" w:rsidDel="002C5659" w:rsidR="00A176A8">
          <w:delText xml:space="preserve">the </w:delText>
        </w:r>
        <w:r w:rsidRPr="0009343F" w:rsidDel="002C5659" w:rsidR="00A176A8">
          <w:rPr>
            <w:spacing w:val="-3"/>
          </w:rPr>
          <w:delText>iOS</w:delText>
        </w:r>
        <w:r w:rsidRPr="0009343F" w:rsidDel="002C5659" w:rsidR="00A176A8">
          <w:rPr>
            <w:spacing w:val="-24"/>
          </w:rPr>
          <w:delText xml:space="preserve"> </w:delText>
        </w:r>
        <w:r w:rsidRPr="0009343F" w:rsidDel="002C5659" w:rsidR="00A176A8">
          <w:delText>app</w:delText>
        </w:r>
      </w:del>
    </w:p>
    <w:p w:rsidRPr="0009343F" w:rsidR="00902978" w:rsidDel="002C5659" w:rsidRDefault="00A176A8" w14:paraId="3F5E8D71" w14:textId="0EAF63C9">
      <w:pPr>
        <w:pStyle w:val="ListParagraph"/>
        <w:rPr>
          <w:del w:author="Arjun Srinivasan" w:date="2019-08-25T14:21:00Z" w:id="284"/>
        </w:rPr>
        <w:pPrChange w:author="Arjun Srinivasan" w:date="2019-08-25T14:33:00Z" w:id="285">
          <w:pPr>
            <w:pStyle w:val="ListParagraph"/>
            <w:numPr>
              <w:numId w:val="3"/>
            </w:numPr>
            <w:tabs>
              <w:tab w:val="left" w:pos="8808"/>
            </w:tabs>
            <w:spacing w:line="242" w:lineRule="auto"/>
            <w:ind w:left="720" w:right="147"/>
          </w:pPr>
        </w:pPrChange>
      </w:pPr>
      <w:del w:author="Arjun Srinivasan" w:date="2019-08-25T14:21:00Z" w:id="286">
        <w:r w:rsidRPr="0009343F" w:rsidDel="002C5659">
          <w:delText xml:space="preserve">Developed </w:delText>
        </w:r>
        <w:r w:rsidRPr="0009343F" w:rsidDel="002C5659" w:rsidR="00B479CC">
          <w:delText xml:space="preserve">&amp; implemented </w:delText>
        </w:r>
        <w:r w:rsidRPr="0009343F" w:rsidDel="002C5659">
          <w:delText xml:space="preserve">algorithm that parses accelerometer data to calculate </w:delText>
        </w:r>
        <w:r w:rsidRPr="0009343F" w:rsidDel="002C5659" w:rsidR="00CA783C">
          <w:delText>the child’s sleep duration</w:delText>
        </w:r>
        <w:r w:rsidRPr="0009343F" w:rsidDel="002C5659">
          <w:delText xml:space="preserve"> </w:delText>
        </w:r>
      </w:del>
    </w:p>
    <w:p w:rsidR="00902978" w:rsidRDefault="00902978" w14:paraId="296503EA" w14:textId="77777777">
      <w:pPr>
        <w:pStyle w:val="ListParagraph"/>
        <w:pPrChange w:author="Arjun Srinivasan" w:date="2019-08-25T14:33:00Z" w:id="287">
          <w:pPr>
            <w:pStyle w:val="ListParagraph"/>
            <w:tabs>
              <w:tab w:val="left" w:pos="825"/>
              <w:tab w:val="left" w:pos="826"/>
            </w:tabs>
            <w:ind w:right="385" w:firstLine="0"/>
          </w:pPr>
        </w:pPrChange>
      </w:pPr>
    </w:p>
    <w:p w:rsidR="00C0668F" w:rsidRDefault="006E2C0C" w14:paraId="42020EE7" w14:textId="77777777">
      <w:pPr>
        <w:tabs>
          <w:tab w:val="left" w:pos="825"/>
          <w:tab w:val="left" w:pos="826"/>
        </w:tabs>
        <w:ind w:right="454"/>
        <w:rPr>
          <w:ins w:author="Arjun Srinivasan" w:date="2020-02-02T15:01:00Z" w:id="288"/>
          <w:rFonts w:ascii="Century Gothic" w:hAnsi="Century Gothic"/>
          <w:i/>
          <w:sz w:val="24"/>
          <w:szCs w:val="24"/>
        </w:rPr>
        <w:pPrChange w:author="Arjun Srinivasan" w:date="2019-12-30T10:59:00Z" w:id="289">
          <w:pPr>
            <w:tabs>
              <w:tab w:val="left" w:pos="825"/>
              <w:tab w:val="left" w:pos="826"/>
            </w:tabs>
            <w:ind w:right="385"/>
          </w:pPr>
        </w:pPrChange>
      </w:pPr>
      <w:r w:rsidRPr="00693D25">
        <w:rPr>
          <w:rFonts w:ascii="Century Gothic" w:hAnsi="Century Gothic"/>
          <w:b/>
          <w:color w:val="000000" w:themeColor="text1"/>
          <w:sz w:val="24"/>
          <w:szCs w:val="24"/>
        </w:rPr>
        <w:t xml:space="preserve">People Data Labs – Software Engineering </w:t>
      </w:r>
      <w:r w:rsidRPr="00693D25" w:rsidR="00386CD8">
        <w:rPr>
          <w:rFonts w:ascii="Century Gothic" w:hAnsi="Century Gothic"/>
          <w:b/>
          <w:color w:val="000000" w:themeColor="text1"/>
          <w:sz w:val="24"/>
          <w:szCs w:val="24"/>
        </w:rPr>
        <w:t>Intern</w:t>
      </w:r>
      <w:r w:rsidRPr="00693D25" w:rsidR="00386CD8">
        <w:rPr>
          <w:rFonts w:ascii="Century Gothic" w:hAnsi="Century Gothic"/>
          <w:color w:val="000000" w:themeColor="text1"/>
          <w:sz w:val="24"/>
          <w:szCs w:val="24"/>
        </w:rPr>
        <w:t xml:space="preserve"> (</w:t>
      </w:r>
      <w:r w:rsidRPr="00693D25" w:rsidR="0084373C">
        <w:rPr>
          <w:rFonts w:ascii="Century Gothic" w:hAnsi="Century Gothic"/>
          <w:b/>
          <w:color w:val="000000" w:themeColor="text1"/>
          <w:sz w:val="24"/>
          <w:szCs w:val="24"/>
        </w:rPr>
        <w:t>Python, C</w:t>
      </w:r>
      <w:ins w:author="Arjun Srinivasan" w:date="2019-12-30T10:39:00Z" w:id="290">
        <w:r w:rsidR="008251FA">
          <w:rPr>
            <w:rFonts w:ascii="Century Gothic" w:hAnsi="Century Gothic"/>
            <w:b/>
            <w:color w:val="000000" w:themeColor="text1"/>
            <w:sz w:val="24"/>
            <w:szCs w:val="24"/>
          </w:rPr>
          <w:t>)</w:t>
        </w:r>
        <w:r w:rsidR="008251FA">
          <w:rPr>
            <w:rFonts w:ascii="Century Gothic" w:hAnsi="Century Gothic"/>
            <w:i/>
            <w:sz w:val="24"/>
            <w:szCs w:val="24"/>
          </w:rPr>
          <w:t xml:space="preserve">                        May – </w:t>
        </w:r>
      </w:ins>
      <w:ins w:author="Arjun Srinivasan" w:date="2019-12-30T10:40:00Z" w:id="291">
        <w:r w:rsidR="008251FA">
          <w:rPr>
            <w:rFonts w:ascii="Century Gothic" w:hAnsi="Century Gothic"/>
            <w:i/>
            <w:sz w:val="24"/>
            <w:szCs w:val="24"/>
          </w:rPr>
          <w:t>Nov</w:t>
        </w:r>
      </w:ins>
      <w:ins w:author="Arjun Srinivasan" w:date="2019-12-30T10:39:00Z" w:id="292">
        <w:r w:rsidR="008251FA">
          <w:rPr>
            <w:rFonts w:ascii="Century Gothic" w:hAnsi="Century Gothic"/>
            <w:i/>
            <w:sz w:val="24"/>
            <w:szCs w:val="24"/>
          </w:rPr>
          <w:t xml:space="preserve"> 2018</w:t>
        </w:r>
      </w:ins>
    </w:p>
    <w:p w:rsidR="00C1493E" w:rsidDel="008251FA" w:rsidRDefault="0084373C" w14:paraId="2353F603" w14:textId="64028DD4">
      <w:pPr>
        <w:tabs>
          <w:tab w:val="left" w:pos="825"/>
          <w:tab w:val="left" w:pos="826"/>
        </w:tabs>
        <w:ind w:right="454"/>
        <w:jc w:val="center"/>
        <w:rPr>
          <w:del w:author="Arjun Srinivasan" w:date="2019-12-30T10:39:00Z" w:id="293"/>
          <w:rFonts w:ascii="Century Gothic" w:hAnsi="Century Gothic"/>
          <w:i/>
          <w:color w:val="000000" w:themeColor="text1"/>
          <w:sz w:val="24"/>
          <w:szCs w:val="24"/>
        </w:rPr>
        <w:pPrChange w:author="Arjun Srinivasan" w:date="2019-12-30T10:59:00Z" w:id="294">
          <w:pPr>
            <w:tabs>
              <w:tab w:val="left" w:pos="825"/>
              <w:tab w:val="left" w:pos="826"/>
            </w:tabs>
            <w:ind w:right="544"/>
            <w:jc w:val="center"/>
          </w:pPr>
        </w:pPrChange>
      </w:pPr>
      <w:del w:author="Arjun Srinivasan" w:date="2019-12-30T10:39:00Z" w:id="295">
        <w:r w:rsidRPr="00693D25" w:rsidDel="008251FA">
          <w:rPr>
            <w:rFonts w:ascii="Century Gothic" w:hAnsi="Century Gothic"/>
            <w:b/>
            <w:color w:val="000000" w:themeColor="text1"/>
            <w:sz w:val="24"/>
            <w:szCs w:val="24"/>
          </w:rPr>
          <w:delText>)</w:delText>
        </w:r>
        <w:r w:rsidRPr="00902978" w:rsidDel="008251FA" w:rsidR="006E2C0C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 </w:delText>
        </w:r>
        <w:r w:rsidDel="008251FA" w:rsidR="00D61181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                   </w:delText>
        </w:r>
        <w:r w:rsidRPr="00902978" w:rsidDel="008251FA" w:rsidR="006E2C0C">
          <w:rPr>
            <w:rFonts w:ascii="Century Gothic" w:hAnsi="Century Gothic"/>
            <w:i/>
            <w:color w:val="000000" w:themeColor="text1"/>
            <w:sz w:val="24"/>
            <w:szCs w:val="24"/>
          </w:rPr>
          <w:delText>May 2018-Present</w:delText>
        </w:r>
      </w:del>
    </w:p>
    <w:p w:rsidR="00902978" w:rsidDel="00AF64F8" w:rsidRDefault="006E2C0C" w14:paraId="671187EF" w14:textId="7F7EB8BB">
      <w:pPr>
        <w:tabs>
          <w:tab w:val="left" w:pos="825"/>
          <w:tab w:val="left" w:pos="826"/>
        </w:tabs>
        <w:ind w:right="454"/>
        <w:jc w:val="center"/>
        <w:rPr>
          <w:ins w:author="Srinivasan, Srivaths (Cognizant)" w:date="2019-01-20T11:45:00Z" w:id="296"/>
          <w:del w:author="Arjun Srinivasan" w:date="2019-12-29T11:28:00Z" w:id="297"/>
          <w:rFonts w:ascii="Century Gothic" w:hAnsi="Century Gothic"/>
          <w:i/>
          <w:color w:val="000000" w:themeColor="text1"/>
          <w:sz w:val="24"/>
          <w:szCs w:val="24"/>
        </w:rPr>
        <w:pPrChange w:author="Arjun Srinivasan" w:date="2019-12-30T10:59:00Z" w:id="298">
          <w:pPr>
            <w:tabs>
              <w:tab w:val="left" w:pos="825"/>
              <w:tab w:val="left" w:pos="826"/>
            </w:tabs>
            <w:ind w:right="544"/>
            <w:jc w:val="center"/>
          </w:pPr>
        </w:pPrChange>
      </w:pPr>
      <w:del w:author="Arjun Srinivasan" w:date="2019-12-29T11:30:00Z" w:id="299"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Data analysis </w:delText>
        </w:r>
      </w:del>
      <w:ins w:author="Srinivasan, Srivaths (Cognizant)" w:date="2019-01-20T11:44:00Z" w:id="300">
        <w:del w:author="Arjun Srinivasan" w:date="2019-12-29T11:30:00Z" w:id="301">
          <w:r w:rsidDel="00AF64F8" w:rsidR="002A6FD2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>analytics</w:delText>
          </w:r>
          <w:r w:rsidRPr="00902978" w:rsidDel="00AF64F8" w:rsidR="002A6FD2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 xml:space="preserve"> </w:delText>
          </w:r>
        </w:del>
      </w:ins>
      <w:del w:author="Arjun Srinivasan" w:date="2019-12-28T22:21:00Z" w:id="302">
        <w:r w:rsidRPr="00902978" w:rsidDel="002C1124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company </w:delText>
        </w:r>
      </w:del>
      <w:del w:author="Arjun Srinivasan" w:date="2019-12-29T11:30:00Z" w:id="303"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focused on providing customers with </w:delText>
        </w:r>
        <w:r w:rsidRPr="00902978" w:rsidDel="00AF64F8" w:rsidR="00601045">
          <w:rPr>
            <w:rFonts w:ascii="Century Gothic" w:hAnsi="Century Gothic"/>
            <w:i/>
            <w:color w:val="000000" w:themeColor="text1"/>
            <w:sz w:val="24"/>
            <w:szCs w:val="24"/>
          </w:rPr>
          <w:delText>enriched</w:delText>
        </w:r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 </w:delText>
        </w:r>
      </w:del>
      <w:del w:author="Arjun Srinivasan" w:date="2019-12-28T22:20:00Z" w:id="304">
        <w:r w:rsidRPr="00902978" w:rsidDel="002C1124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high volume </w:delText>
        </w:r>
      </w:del>
      <w:del w:author="Arjun Srinivasan" w:date="2019-12-29T11:30:00Z" w:id="305">
        <w:r w:rsidRPr="00902978" w:rsidDel="00AF64F8">
          <w:rPr>
            <w:rFonts w:ascii="Century Gothic" w:hAnsi="Century Gothic"/>
            <w:i/>
            <w:color w:val="000000" w:themeColor="text1"/>
            <w:sz w:val="24"/>
            <w:szCs w:val="24"/>
          </w:rPr>
          <w:delText xml:space="preserve">data </w:delText>
        </w:r>
      </w:del>
      <w:ins w:author="Srinivasan, Srivaths (Cognizant)" w:date="2019-01-20T11:37:00Z" w:id="306">
        <w:del w:author="Arjun Srinivasan" w:date="2019-12-29T11:30:00Z" w:id="307">
          <w:r w:rsidDel="00AF64F8" w:rsidR="00C4628B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>from public</w:delText>
          </w:r>
        </w:del>
        <w:del w:author="Arjun Srinivasan" w:date="2019-12-28T22:21:00Z" w:id="308">
          <w:r w:rsidDel="002C1124" w:rsidR="00C4628B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 xml:space="preserve"> data </w:delText>
          </w:r>
        </w:del>
        <w:del w:author="Arjun Srinivasan" w:date="2019-12-29T11:30:00Z" w:id="309">
          <w:r w:rsidDel="00AF64F8" w:rsidR="00C4628B">
            <w:rPr>
              <w:rFonts w:ascii="Century Gothic" w:hAnsi="Century Gothic"/>
              <w:i/>
              <w:color w:val="000000" w:themeColor="text1"/>
              <w:sz w:val="24"/>
              <w:szCs w:val="24"/>
            </w:rPr>
            <w:delText xml:space="preserve">sources </w:delText>
          </w:r>
        </w:del>
      </w:ins>
      <w:del w:author="Arjun Srinivasan" w:date="2019-12-28T22:21:00Z" w:id="310">
        <w:r w:rsidRPr="00902978" w:rsidDel="002C1124">
          <w:rPr>
            <w:rFonts w:ascii="Century Gothic" w:hAnsi="Century Gothic"/>
            <w:i/>
            <w:color w:val="000000" w:themeColor="text1"/>
            <w:sz w:val="24"/>
            <w:szCs w:val="24"/>
          </w:rPr>
          <w:delText>and generation of targeted data sets</w:delText>
        </w:r>
      </w:del>
    </w:p>
    <w:p w:rsidR="002A6FD2" w:rsidRDefault="002A6FD2" w14:paraId="2698DA88" w14:textId="77777777">
      <w:pPr>
        <w:tabs>
          <w:tab w:val="left" w:pos="825"/>
          <w:tab w:val="left" w:pos="826"/>
        </w:tabs>
        <w:ind w:right="454"/>
        <w:rPr>
          <w:rFonts w:ascii="Century Gothic" w:hAnsi="Century Gothic"/>
          <w:i/>
          <w:color w:val="000000" w:themeColor="text1"/>
          <w:sz w:val="24"/>
          <w:szCs w:val="24"/>
        </w:rPr>
        <w:pPrChange w:author="Arjun Srinivasan" w:date="2019-12-30T10:59:00Z" w:id="311">
          <w:pPr>
            <w:tabs>
              <w:tab w:val="left" w:pos="825"/>
              <w:tab w:val="left" w:pos="826"/>
            </w:tabs>
            <w:ind w:right="385"/>
          </w:pPr>
        </w:pPrChange>
      </w:pPr>
    </w:p>
    <w:p w:rsidR="00BB4A01" w:rsidRDefault="00BB4A01" w14:paraId="7733C86E" w14:textId="5CC6666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right="385"/>
        <w:rPr>
          <w:ins w:author="Srivaths Srinivasan" w:date="2019-12-29T14:20:00Z" w:id="312"/>
          <w:rFonts w:ascii="Century Gothic" w:hAnsi="Century Gothic"/>
          <w:color w:val="000000" w:themeColor="text1"/>
          <w:sz w:val="24"/>
          <w:szCs w:val="24"/>
        </w:rPr>
      </w:pPr>
      <w:ins w:author="Srivaths Srinivasan" w:date="2019-12-29T14:13:00Z" w:id="313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Implemented neural network solutions to find </w:t>
        </w:r>
      </w:ins>
      <w:ins w:author="Arjun Srinivasan" w:date="2019-12-29T17:40:00Z" w:id="314">
        <w:r w:rsidR="00C317E9">
          <w:rPr>
            <w:rFonts w:ascii="Century Gothic" w:hAnsi="Century Gothic"/>
            <w:color w:val="000000" w:themeColor="text1"/>
            <w:sz w:val="24"/>
            <w:szCs w:val="24"/>
          </w:rPr>
          <w:t xml:space="preserve">hidden </w:t>
        </w:r>
      </w:ins>
      <w:ins w:author="Srivaths Srinivasan" w:date="2019-12-29T14:13:00Z" w:id="315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insights in </w:t>
        </w:r>
        <w:del w:author="Arjun Srinivasan" w:date="2019-12-29T17:40:00Z" w:id="316">
          <w:r w:rsidRPr="00393C20"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>collected</w:delText>
          </w:r>
        </w:del>
      </w:ins>
      <w:ins w:author="Arjun Srinivasan" w:date="2019-12-29T17:40:00Z" w:id="317">
        <w:r w:rsidR="00C317E9">
          <w:rPr>
            <w:rFonts w:ascii="Century Gothic" w:hAnsi="Century Gothic"/>
            <w:color w:val="000000" w:themeColor="text1"/>
            <w:sz w:val="24"/>
            <w:szCs w:val="24"/>
          </w:rPr>
          <w:t>customer</w:t>
        </w:r>
      </w:ins>
      <w:ins w:author="Srivaths Srinivasan" w:date="2019-12-29T14:13:00Z" w:id="318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 data </w:t>
        </w:r>
      </w:ins>
      <w:ins w:author="Srivaths Srinivasan" w:date="2019-12-29T14:19:00Z" w:id="319">
        <w:del w:author="Arjun Srinivasan" w:date="2019-12-29T17:41:00Z" w:id="320">
          <w:r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>for</w:delText>
          </w:r>
        </w:del>
      </w:ins>
      <w:ins w:author="Srivaths Srinivasan" w:date="2019-12-29T14:13:00Z" w:id="321">
        <w:del w:author="Arjun Srinivasan" w:date="2019-12-29T17:41:00Z" w:id="322">
          <w:r w:rsidRPr="00393C20"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 xml:space="preserve"> customers </w:delText>
          </w:r>
        </w:del>
      </w:ins>
      <w:ins w:author="Srivaths Srinivasan" w:date="2019-12-29T14:19:00Z" w:id="323">
        <w:r>
          <w:rPr>
            <w:rFonts w:ascii="Century Gothic" w:hAnsi="Century Gothic"/>
            <w:color w:val="000000" w:themeColor="text1"/>
            <w:sz w:val="24"/>
            <w:szCs w:val="24"/>
          </w:rPr>
          <w:t xml:space="preserve">&amp; </w:t>
        </w:r>
      </w:ins>
      <w:ins w:author="Srivaths Srinivasan" w:date="2019-12-29T14:13:00Z" w:id="324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>identify trends in large</w:t>
        </w:r>
      </w:ins>
      <w:ins w:author="Arjun Srinivasan" w:date="2019-12-29T17:41:00Z" w:id="325">
        <w:r w:rsidR="00C317E9">
          <w:rPr>
            <w:rFonts w:ascii="Century Gothic" w:hAnsi="Century Gothic"/>
            <w:color w:val="000000" w:themeColor="text1"/>
            <w:sz w:val="24"/>
            <w:szCs w:val="24"/>
          </w:rPr>
          <w:t xml:space="preserve"> </w:t>
        </w:r>
      </w:ins>
      <w:ins w:author="Srivaths Srinivasan" w:date="2019-12-29T14:13:00Z" w:id="326">
        <w:del w:author="Arjun Srinivasan" w:date="2019-12-29T17:41:00Z" w:id="327">
          <w:r w:rsidRPr="00393C20" w:rsidDel="00C317E9">
            <w:rPr>
              <w:rFonts w:ascii="Century Gothic" w:hAnsi="Century Gothic"/>
              <w:color w:val="000000" w:themeColor="text1"/>
              <w:sz w:val="24"/>
              <w:szCs w:val="24"/>
            </w:rPr>
            <w:delText xml:space="preserve"> </w:delText>
          </w:r>
        </w:del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data sets </w:t>
        </w:r>
      </w:ins>
    </w:p>
    <w:p w:rsidR="00261651" w:rsidRDefault="00393C20" w14:paraId="027AA795" w14:textId="5974F6FA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right="385"/>
        <w:rPr>
          <w:ins w:author="Arjun Srinivasan" w:date="2019-12-28T22:26:00Z" w:id="328"/>
          <w:rFonts w:ascii="Century Gothic" w:hAnsi="Century Gothic"/>
          <w:color w:val="000000" w:themeColor="text1"/>
          <w:sz w:val="24"/>
          <w:szCs w:val="24"/>
        </w:rPr>
        <w:pPrChange w:author="Arjun Srinivasan" w:date="2019-12-28T22:23:00Z" w:id="329">
          <w:pPr>
            <w:pStyle w:val="ListParagraph"/>
            <w:numPr>
              <w:numId w:val="2"/>
            </w:numPr>
            <w:ind w:left="720"/>
          </w:pPr>
        </w:pPrChange>
      </w:pPr>
      <w:ins w:author="Arjun Srinivasan" w:date="2019-12-28T22:23:00Z" w:id="330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>I</w:t>
        </w:r>
        <w:del w:author="Srivaths Srinivasan" w:date="2019-12-29T14:09:00Z" w:id="331">
          <w:r w:rsidRPr="00393C20"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ncreased</w:delText>
          </w:r>
        </w:del>
      </w:ins>
      <w:ins w:author="Srivaths Srinivasan" w:date="2019-12-29T14:09:00Z" w:id="332">
        <w:r w:rsidR="00B40864">
          <w:rPr>
            <w:rFonts w:ascii="Century Gothic" w:hAnsi="Century Gothic"/>
            <w:color w:val="000000" w:themeColor="text1"/>
            <w:sz w:val="24"/>
            <w:szCs w:val="24"/>
          </w:rPr>
          <w:t>mproved</w:t>
        </w:r>
      </w:ins>
      <w:ins w:author="Arjun Srinivasan" w:date="2019-12-28T22:23:00Z" w:id="333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 API </w:t>
        </w:r>
        <w:del w:author="Srivaths Srinivasan" w:date="2019-12-29T14:09:00Z" w:id="334">
          <w:r w:rsidRPr="00393C20"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efficiency</w:delText>
          </w:r>
        </w:del>
      </w:ins>
      <w:ins w:author="Srivaths Srinivasan" w:date="2019-12-29T14:09:00Z" w:id="335">
        <w:r w:rsidR="00B40864">
          <w:rPr>
            <w:rFonts w:ascii="Century Gothic" w:hAnsi="Century Gothic"/>
            <w:color w:val="000000" w:themeColor="text1"/>
            <w:sz w:val="24"/>
            <w:szCs w:val="24"/>
          </w:rPr>
          <w:t>performance</w:t>
        </w:r>
      </w:ins>
      <w:ins w:author="Arjun Srinivasan" w:date="2019-12-28T22:23:00Z" w:id="336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 by 40% </w:t>
        </w:r>
      </w:ins>
      <w:ins w:author="Arjun Srinivasan" w:date="2019-12-29T11:28:00Z" w:id="337">
        <w:r w:rsidR="00AF64F8">
          <w:rPr>
            <w:rFonts w:ascii="Century Gothic" w:hAnsi="Century Gothic"/>
            <w:color w:val="000000" w:themeColor="text1"/>
            <w:sz w:val="24"/>
            <w:szCs w:val="24"/>
          </w:rPr>
          <w:t xml:space="preserve">by developing </w:t>
        </w:r>
      </w:ins>
      <w:del w:author="Arjun Srinivasan" w:date="2019-12-28T22:23:00Z" w:id="338">
        <w:r w:rsidRPr="00393C20" w:rsidDel="00393C20" w:rsidR="00601045">
          <w:rPr>
            <w:rFonts w:ascii="Century Gothic" w:hAnsi="Century Gothic"/>
            <w:color w:val="000000" w:themeColor="text1"/>
            <w:sz w:val="24"/>
            <w:szCs w:val="24"/>
          </w:rPr>
          <w:delText>Built</w:delText>
        </w:r>
        <w:r w:rsidRPr="00393C20" w:rsidDel="00393C20" w:rsidR="006E2C0C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</w:delText>
        </w:r>
      </w:del>
      <w:del w:author="Arjun Srinivasan" w:date="2019-12-29T11:29:00Z" w:id="339">
        <w:r w:rsidRPr="00393C20" w:rsidDel="00AF64F8" w:rsidR="006E2C0C">
          <w:rPr>
            <w:rFonts w:ascii="Century Gothic" w:hAnsi="Century Gothic"/>
            <w:color w:val="000000" w:themeColor="text1"/>
            <w:sz w:val="24"/>
            <w:szCs w:val="24"/>
          </w:rPr>
          <w:delText>server</w:delText>
        </w:r>
      </w:del>
      <w:ins w:author="Arjun Srinivasan" w:date="2019-12-29T11:29:00Z" w:id="340">
        <w:r w:rsidR="00AF64F8">
          <w:rPr>
            <w:rFonts w:ascii="Century Gothic" w:hAnsi="Century Gothic"/>
            <w:color w:val="000000" w:themeColor="text1"/>
            <w:sz w:val="24"/>
            <w:szCs w:val="24"/>
          </w:rPr>
          <w:t>workload</w:t>
        </w:r>
      </w:ins>
      <w:r w:rsidRPr="00393C20" w:rsidR="006E2C0C">
        <w:rPr>
          <w:rFonts w:ascii="Century Gothic" w:hAnsi="Century Gothic"/>
          <w:color w:val="000000" w:themeColor="text1"/>
          <w:sz w:val="24"/>
          <w:szCs w:val="24"/>
        </w:rPr>
        <w:t xml:space="preserve"> management programs </w:t>
      </w:r>
      <w:del w:author="Arjun Srinivasan" w:date="2019-12-28T22:23:00Z" w:id="341">
        <w:r w:rsidRPr="00393C20" w:rsidDel="00393C20" w:rsidR="006E2C0C">
          <w:rPr>
            <w:rFonts w:ascii="Century Gothic" w:hAnsi="Century Gothic"/>
            <w:color w:val="000000" w:themeColor="text1"/>
            <w:sz w:val="24"/>
            <w:szCs w:val="24"/>
          </w:rPr>
          <w:delText xml:space="preserve">to </w:delText>
        </w:r>
      </w:del>
      <w:ins w:author="Arjun Srinivasan" w:date="2019-12-28T22:23:00Z" w:id="342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 xml:space="preserve">that </w:t>
        </w:r>
      </w:ins>
      <w:del w:author="Arjun Srinivasan" w:date="2019-12-28T22:24:00Z" w:id="343">
        <w:r w:rsidRPr="00393C20" w:rsidDel="00261651" w:rsidR="006E2C0C">
          <w:rPr>
            <w:rFonts w:ascii="Century Gothic" w:hAnsi="Century Gothic"/>
            <w:color w:val="000000" w:themeColor="text1"/>
            <w:sz w:val="24"/>
            <w:szCs w:val="24"/>
          </w:rPr>
          <w:delText>load-</w:delText>
        </w:r>
      </w:del>
      <w:r w:rsidRPr="00393C20" w:rsidR="006E2C0C">
        <w:rPr>
          <w:rFonts w:ascii="Century Gothic" w:hAnsi="Century Gothic"/>
          <w:color w:val="000000" w:themeColor="text1"/>
          <w:sz w:val="24"/>
          <w:szCs w:val="24"/>
        </w:rPr>
        <w:t>balance</w:t>
      </w:r>
      <w:ins w:author="Arjun Srinivasan" w:date="2019-12-28T22:23:00Z" w:id="344">
        <w:r w:rsidRPr="00393C20">
          <w:rPr>
            <w:rFonts w:ascii="Century Gothic" w:hAnsi="Century Gothic"/>
            <w:color w:val="000000" w:themeColor="text1"/>
            <w:sz w:val="24"/>
            <w:szCs w:val="24"/>
          </w:rPr>
          <w:t>d</w:t>
        </w:r>
      </w:ins>
      <w:r w:rsidRPr="00393C20" w:rsidR="006E2C0C">
        <w:rPr>
          <w:rFonts w:ascii="Century Gothic" w:hAnsi="Century Gothic"/>
          <w:color w:val="000000" w:themeColor="text1"/>
          <w:sz w:val="24"/>
          <w:szCs w:val="24"/>
        </w:rPr>
        <w:t xml:space="preserve"> workloads across multiple servers</w:t>
      </w:r>
      <w:ins w:author="Arjun Srinivasan" w:date="2019-12-29T12:13:00Z" w:id="345">
        <w:r w:rsidR="00931A6A">
          <w:rPr>
            <w:rFonts w:ascii="Century Gothic" w:hAnsi="Century Gothic"/>
            <w:color w:val="000000" w:themeColor="text1"/>
            <w:sz w:val="24"/>
            <w:szCs w:val="24"/>
          </w:rPr>
          <w:t>.</w:t>
        </w:r>
      </w:ins>
      <w:r w:rsidRPr="00393C20" w:rsidR="006E2C0C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271AC1" w:rsidP="00271AC1" w:rsidRDefault="00AF64F8" w14:paraId="1EC222FA" w14:textId="77777777">
      <w:pPr>
        <w:pStyle w:val="ListParagraph"/>
        <w:numPr>
          <w:ilvl w:val="0"/>
          <w:numId w:val="2"/>
        </w:numPr>
        <w:rPr>
          <w:ins w:author="Arjun Srinivasan" w:date="2019-12-29T17:41:00Z" w:id="346"/>
          <w:rFonts w:ascii="Century Gothic" w:hAnsi="Century Gothic"/>
          <w:color w:val="000000" w:themeColor="text1"/>
          <w:sz w:val="24"/>
          <w:szCs w:val="24"/>
        </w:rPr>
      </w:pPr>
      <w:ins w:author="Arjun Srinivasan" w:date="2019-12-28T22:26:00Z" w:id="347">
        <w:del w:author="Srivaths Srinivasan" w:date="2019-12-29T14:11:00Z" w:id="348">
          <w:r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D</w:delText>
          </w:r>
          <w:r w:rsidDel="00B40864" w:rsidR="00261651">
            <w:rPr>
              <w:rFonts w:ascii="Century Gothic" w:hAnsi="Century Gothic"/>
              <w:color w:val="000000" w:themeColor="text1"/>
              <w:sz w:val="24"/>
              <w:szCs w:val="24"/>
            </w:rPr>
            <w:delText>ecrease</w:delText>
          </w:r>
        </w:del>
      </w:ins>
      <w:ins w:author="Arjun Srinivasan" w:date="2019-12-29T11:29:00Z" w:id="349">
        <w:del w:author="Srivaths Srinivasan" w:date="2019-12-29T14:11:00Z" w:id="350">
          <w:r w:rsidDel="00B40864">
            <w:rPr>
              <w:rFonts w:ascii="Century Gothic" w:hAnsi="Century Gothic"/>
              <w:color w:val="000000" w:themeColor="text1"/>
              <w:sz w:val="24"/>
              <w:szCs w:val="24"/>
            </w:rPr>
            <w:delText>d</w:delText>
          </w:r>
        </w:del>
      </w:ins>
      <w:ins w:author="Srivaths Srinivasan" w:date="2019-12-29T14:12:00Z" w:id="351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>Reduced</w:t>
        </w:r>
      </w:ins>
      <w:ins w:author="Arjun Srinivasan" w:date="2019-12-28T22:26:00Z" w:id="352">
        <w:r w:rsidR="00261651">
          <w:rPr>
            <w:rFonts w:ascii="Century Gothic" w:hAnsi="Century Gothic"/>
            <w:color w:val="000000" w:themeColor="text1"/>
            <w:sz w:val="24"/>
            <w:szCs w:val="24"/>
          </w:rPr>
          <w:t xml:space="preserve"> API response time by 20%</w:t>
        </w:r>
      </w:ins>
      <w:ins w:author="Arjun Srinivasan" w:date="2019-12-29T11:29:00Z" w:id="353">
        <w:r>
          <w:rPr>
            <w:rFonts w:ascii="Century Gothic" w:hAnsi="Century Gothic"/>
            <w:color w:val="000000" w:themeColor="text1"/>
            <w:sz w:val="24"/>
            <w:szCs w:val="24"/>
          </w:rPr>
          <w:t xml:space="preserve"> by developing algorithms that evaluated </w:t>
        </w:r>
      </w:ins>
      <w:ins w:author="Srivaths Srinivasan" w:date="2019-12-29T14:12:00Z" w:id="354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 xml:space="preserve">the </w:t>
        </w:r>
      </w:ins>
      <w:ins w:author="Arjun Srinivasan" w:date="2019-12-29T11:29:00Z" w:id="355">
        <w:r>
          <w:rPr>
            <w:rFonts w:ascii="Century Gothic" w:hAnsi="Century Gothic"/>
            <w:color w:val="000000" w:themeColor="text1"/>
            <w:sz w:val="24"/>
            <w:szCs w:val="24"/>
          </w:rPr>
          <w:t>most ef</w:t>
        </w:r>
        <w:r w:rsidR="00931A6A">
          <w:rPr>
            <w:rFonts w:ascii="Century Gothic" w:hAnsi="Century Gothic"/>
            <w:color w:val="000000" w:themeColor="text1"/>
            <w:sz w:val="24"/>
            <w:szCs w:val="24"/>
          </w:rPr>
          <w:t xml:space="preserve">ficient way to </w:t>
        </w:r>
        <w:del w:author="Srivaths Srinivasan" w:date="2019-12-29T14:12:00Z" w:id="356">
          <w:r w:rsidDel="00BB4A01" w:rsidR="00931A6A">
            <w:rPr>
              <w:rFonts w:ascii="Century Gothic" w:hAnsi="Century Gothic"/>
              <w:color w:val="000000" w:themeColor="text1"/>
              <w:sz w:val="24"/>
              <w:szCs w:val="24"/>
            </w:rPr>
            <w:delText>evaluate</w:delText>
          </w:r>
        </w:del>
      </w:ins>
      <w:ins w:author="Srivaths Srinivasan" w:date="2019-12-29T14:17:00Z" w:id="357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>execute</w:t>
        </w:r>
      </w:ins>
      <w:ins w:author="Arjun Srinivasan" w:date="2019-12-29T11:29:00Z" w:id="358">
        <w:r w:rsidR="00931A6A">
          <w:rPr>
            <w:rFonts w:ascii="Century Gothic" w:hAnsi="Century Gothic"/>
            <w:color w:val="000000" w:themeColor="text1"/>
            <w:sz w:val="24"/>
            <w:szCs w:val="24"/>
          </w:rPr>
          <w:t xml:space="preserve"> a query</w:t>
        </w:r>
      </w:ins>
      <w:ins w:author="Srivaths Srinivasan" w:date="2019-12-29T14:13:00Z" w:id="359">
        <w:r w:rsidR="00BB4A01">
          <w:rPr>
            <w:rFonts w:ascii="Century Gothic" w:hAnsi="Century Gothic"/>
            <w:color w:val="000000" w:themeColor="text1"/>
            <w:sz w:val="24"/>
            <w:szCs w:val="24"/>
          </w:rPr>
          <w:t xml:space="preserve"> </w:t>
        </w:r>
      </w:ins>
    </w:p>
    <w:p w:rsidRPr="00902978" w:rsidR="006E2C0C" w:rsidDel="00393C20" w:rsidRDefault="00BB4A01" w14:paraId="51044CCD" w14:textId="18C4826D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right="385"/>
        <w:rPr>
          <w:del w:author="Arjun Srinivasan" w:date="2019-12-28T22:23:00Z" w:id="360"/>
          <w:rFonts w:ascii="Century Gothic" w:hAnsi="Century Gothic"/>
          <w:color w:val="000000" w:themeColor="text1"/>
          <w:sz w:val="24"/>
          <w:szCs w:val="24"/>
        </w:rPr>
        <w:pPrChange w:author="Arjun Srinivasan" w:date="2019-12-29T17:41:00Z" w:id="361">
          <w:pPr>
            <w:pStyle w:val="ListParagraph"/>
            <w:numPr>
              <w:numId w:val="3"/>
            </w:numPr>
            <w:tabs>
              <w:tab w:val="left" w:pos="825"/>
              <w:tab w:val="left" w:pos="826"/>
            </w:tabs>
            <w:ind w:left="720" w:right="385"/>
          </w:pPr>
        </w:pPrChange>
      </w:pPr>
      <w:ins w:author="Srivaths Srinivasan" w:date="2019-12-29T14:13:00Z" w:id="362">
        <w:del w:author="Arjun Srinivasan" w:date="2019-12-29T17:41:00Z" w:id="363">
          <w:r w:rsidDel="00271AC1">
            <w:rPr>
              <w:rFonts w:ascii="Century Gothic" w:hAnsi="Century Gothic"/>
              <w:color w:val="000000" w:themeColor="text1"/>
              <w:sz w:val="24"/>
              <w:szCs w:val="24"/>
            </w:rPr>
            <w:delText>with optimal use of CPU resources</w:delText>
          </w:r>
        </w:del>
      </w:ins>
      <w:del w:author="Arjun Srinivasan" w:date="2019-12-28T22:24:00Z" w:id="364">
        <w:r w:rsidRPr="00393C20" w:rsidDel="00261651" w:rsidR="006E2C0C">
          <w:rPr>
            <w:rFonts w:ascii="Century Gothic" w:hAnsi="Century Gothic"/>
            <w:color w:val="000000" w:themeColor="text1"/>
            <w:sz w:val="24"/>
            <w:szCs w:val="24"/>
          </w:rPr>
          <w:delText>in the data center</w:delText>
        </w:r>
      </w:del>
      <w:del w:author="Arjun Srinivasan" w:date="2019-12-28T22:23:00Z" w:id="365">
        <w:r w:rsidRPr="00393C20" w:rsidDel="00393C20" w:rsidR="006E2C0C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</w:delText>
        </w:r>
        <w:r w:rsidRPr="00902978" w:rsidDel="00393C20" w:rsidR="006E2C0C">
          <w:rPr>
            <w:rFonts w:ascii="Century Gothic" w:hAnsi="Century Gothic"/>
            <w:color w:val="000000" w:themeColor="text1"/>
            <w:sz w:val="24"/>
            <w:szCs w:val="24"/>
          </w:rPr>
          <w:delText>based on CPU loads, workload priority, and number of databases to search</w:delText>
        </w:r>
        <w:r w:rsidRPr="00902978" w:rsidDel="00393C20" w:rsidR="00386CD8">
          <w:rPr>
            <w:rFonts w:ascii="Century Gothic" w:hAnsi="Century Gothic"/>
            <w:color w:val="000000" w:themeColor="text1"/>
            <w:sz w:val="24"/>
            <w:szCs w:val="24"/>
          </w:rPr>
          <w:delText>.</w:delText>
        </w:r>
        <w:r w:rsidRPr="00902978" w:rsidDel="00393C20" w:rsidR="006E2C0C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</w:delText>
        </w:r>
      </w:del>
    </w:p>
    <w:p w:rsidRPr="00BB4A01" w:rsidR="00386CD8" w:rsidDel="00BB4A01" w:rsidRDefault="006E2C0C" w14:paraId="2D03338F" w14:textId="79DEDBDB">
      <w:pPr>
        <w:pStyle w:val="ListParagraph"/>
        <w:rPr>
          <w:ins w:author="Arjun Srinivasan" w:date="2019-12-28T22:27:00Z" w:id="366"/>
          <w:del w:author="Srivaths Srinivasan" w:date="2019-12-29T14:13:00Z" w:id="367"/>
          <w:rFonts w:ascii="Century Gothic" w:hAnsi="Century Gothic"/>
          <w:sz w:val="24"/>
          <w:szCs w:val="24"/>
          <w:rPrChange w:author="Srivaths Srinivasan" w:date="2019-12-29T14:13:00Z" w:id="368">
            <w:rPr>
              <w:ins w:author="Arjun Srinivasan" w:date="2019-12-28T22:27:00Z" w:id="369"/>
              <w:del w:author="Srivaths Srinivasan" w:date="2019-12-29T14:13:00Z" w:id="370"/>
              <w:rFonts w:ascii="Century Gothic" w:hAnsi="Century Gothic"/>
              <w:color w:val="000000" w:themeColor="text1"/>
              <w:sz w:val="24"/>
              <w:szCs w:val="24"/>
            </w:rPr>
          </w:rPrChange>
        </w:rPr>
        <w:pPrChange w:author="Arjun Srinivasan" w:date="2019-12-29T17:41:00Z" w:id="371">
          <w:pPr>
            <w:pStyle w:val="ListParagraph"/>
            <w:numPr>
              <w:numId w:val="2"/>
            </w:numPr>
            <w:ind w:left="720"/>
          </w:pPr>
        </w:pPrChange>
      </w:pPr>
      <w:del w:author="Srivaths Srinivasan" w:date="2019-12-29T14:13:00Z" w:id="372">
        <w:r w:rsidRPr="00BB4A01" w:rsidDel="00BB4A01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3">
              <w:rPr/>
            </w:rPrChange>
          </w:rPr>
          <w:delText xml:space="preserve">Implemented neural network solutions to find insights in collected data </w:delText>
        </w:r>
        <w:r w:rsidRPr="00BB4A01" w:rsidDel="00BB4A01" w:rsidR="00386CD8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4">
              <w:rPr/>
            </w:rPrChange>
          </w:rPr>
          <w:delText xml:space="preserve">to help customers </w:delText>
        </w:r>
        <w:r w:rsidRPr="00BB4A01" w:rsidDel="00BB4A01" w:rsidR="00601045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5">
              <w:rPr/>
            </w:rPrChange>
          </w:rPr>
          <w:delText xml:space="preserve">identify </w:delText>
        </w:r>
        <w:r w:rsidRPr="00BB4A01" w:rsidDel="00BB4A01" w:rsidR="00386CD8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6">
              <w:rPr/>
            </w:rPrChange>
          </w:rPr>
          <w:delText xml:space="preserve">trends in </w:delText>
        </w:r>
        <w:r w:rsidRPr="00BB4A01" w:rsidDel="00BB4A01" w:rsidR="00601045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7">
              <w:rPr/>
            </w:rPrChange>
          </w:rPr>
          <w:delText>large</w:delText>
        </w:r>
        <w:r w:rsidRPr="00BB4A01" w:rsidDel="00BB4A01" w:rsidR="00386CD8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8">
              <w:rPr/>
            </w:rPrChange>
          </w:rPr>
          <w:delText xml:space="preserve"> data</w:delText>
        </w:r>
        <w:r w:rsidRPr="00BB4A01" w:rsidDel="00BB4A01" w:rsidR="00601045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79">
              <w:rPr/>
            </w:rPrChange>
          </w:rPr>
          <w:delText xml:space="preserve"> sets</w:delText>
        </w:r>
      </w:del>
      <w:ins w:author="Arjun Srinivasan" w:date="2019-12-29T12:13:00Z" w:id="380">
        <w:del w:author="Srivaths Srinivasan" w:date="2019-12-29T14:13:00Z" w:id="381">
          <w:r w:rsidRPr="00BB4A01" w:rsidDel="00BB4A01" w:rsidR="00931A6A">
            <w:rPr>
              <w:rFonts w:ascii="Century Gothic" w:hAnsi="Century Gothic"/>
              <w:color w:val="000000" w:themeColor="text1"/>
              <w:sz w:val="24"/>
              <w:szCs w:val="24"/>
              <w:rPrChange w:author="Srivaths Srinivasan" w:date="2019-12-29T14:13:00Z" w:id="382">
                <w:rPr/>
              </w:rPrChange>
            </w:rPr>
            <w:delText>.</w:delText>
          </w:r>
        </w:del>
      </w:ins>
      <w:del w:author="Arjun Srinivasan" w:date="2019-12-29T12:13:00Z" w:id="383">
        <w:r w:rsidRPr="00BB4A01" w:rsidDel="00931A6A" w:rsidR="00601045">
          <w:rPr>
            <w:rFonts w:ascii="Century Gothic" w:hAnsi="Century Gothic"/>
            <w:color w:val="000000" w:themeColor="text1"/>
            <w:sz w:val="24"/>
            <w:szCs w:val="24"/>
            <w:rPrChange w:author="Srivaths Srinivasan" w:date="2019-12-29T14:13:00Z" w:id="384">
              <w:rPr/>
            </w:rPrChange>
          </w:rPr>
          <w:delText xml:space="preserve"> </w:delText>
        </w:r>
      </w:del>
    </w:p>
    <w:p w:rsidRPr="00261651" w:rsidR="00261651" w:rsidRDefault="00261651" w14:paraId="7FCEB831" w14:textId="77777777">
      <w:pPr>
        <w:pStyle w:val="ListParagraph"/>
        <w:rPr>
          <w:rFonts w:ascii="Century Gothic" w:hAnsi="Century Gothic"/>
          <w:sz w:val="24"/>
          <w:szCs w:val="24"/>
        </w:rPr>
        <w:pPrChange w:author="Arjun Srinivasan" w:date="2019-12-29T17:41:00Z" w:id="385">
          <w:pPr>
            <w:pStyle w:val="ListParagraph"/>
            <w:numPr>
              <w:numId w:val="2"/>
            </w:numPr>
            <w:ind w:left="720"/>
          </w:pPr>
        </w:pPrChange>
      </w:pPr>
    </w:p>
    <w:p w:rsidRPr="00594040" w:rsidR="006E2C0C" w:rsidDel="00261651" w:rsidP="0084373C" w:rsidRDefault="006E2C0C" w14:paraId="6EDDBBAE" w14:textId="3BC8819A">
      <w:pPr>
        <w:pStyle w:val="ListParagraph"/>
        <w:numPr>
          <w:ilvl w:val="0"/>
          <w:numId w:val="2"/>
        </w:numPr>
        <w:rPr>
          <w:del w:author="Arjun Srinivasan" w:date="2019-12-28T22:27:00Z" w:id="386"/>
          <w:rFonts w:ascii="Century Gothic" w:hAnsi="Century Gothic"/>
          <w:sz w:val="24"/>
          <w:szCs w:val="24"/>
        </w:rPr>
      </w:pPr>
      <w:del w:author="Arjun Srinivasan" w:date="2019-12-28T22:27:00Z" w:id="387">
        <w:r w:rsidRPr="00594040" w:rsidDel="00261651">
          <w:rPr>
            <w:rFonts w:ascii="Century Gothic" w:hAnsi="Century Gothic"/>
            <w:color w:val="000000" w:themeColor="text1"/>
            <w:sz w:val="24"/>
            <w:szCs w:val="24"/>
          </w:rPr>
          <w:delText>Developed solutions for parsing</w:delText>
        </w:r>
      </w:del>
      <w:ins w:author="Srinivasan, Srivaths (Cognizant)" w:date="2019-01-20T11:37:00Z" w:id="388">
        <w:del w:author="Arjun Srinivasan" w:date="2019-12-28T22:27:00Z" w:id="389">
          <w:r w:rsidDel="00261651" w:rsidR="00C4628B">
            <w:rPr>
              <w:rFonts w:ascii="Century Gothic" w:hAnsi="Century Gothic"/>
              <w:color w:val="000000" w:themeColor="text1"/>
              <w:sz w:val="24"/>
              <w:szCs w:val="24"/>
            </w:rPr>
            <w:delText xml:space="preserve"> &amp; indexing</w:delText>
          </w:r>
        </w:del>
      </w:ins>
      <w:del w:author="Arjun Srinivasan" w:date="2019-12-28T22:27:00Z" w:id="390">
        <w:r w:rsidRPr="00594040" w:rsidDel="00261651">
          <w:rPr>
            <w:rFonts w:ascii="Century Gothic" w:hAnsi="Century Gothic"/>
            <w:color w:val="000000" w:themeColor="text1"/>
            <w:sz w:val="24"/>
            <w:szCs w:val="24"/>
          </w:rPr>
          <w:delText xml:space="preserve"> new data and indexing it to enable search via REST </w:delText>
        </w:r>
        <w:r w:rsidDel="00261651" w:rsidR="00F8445F">
          <w:rPr>
            <w:rFonts w:ascii="Century Gothic" w:hAnsi="Century Gothic"/>
            <w:color w:val="000000" w:themeColor="text1"/>
            <w:sz w:val="24"/>
            <w:szCs w:val="24"/>
          </w:rPr>
          <w:delText>APIs</w:delText>
        </w:r>
      </w:del>
      <w:del w:author="Arjun Srinivasan" w:date="2019-01-20T15:58:00Z" w:id="391">
        <w:r w:rsidDel="00EF47D1" w:rsidR="00F8445F">
          <w:rPr>
            <w:rFonts w:ascii="Century Gothic" w:hAnsi="Century Gothic"/>
            <w:color w:val="000000" w:themeColor="text1"/>
            <w:sz w:val="24"/>
            <w:szCs w:val="24"/>
          </w:rPr>
          <w:delText>.</w:delText>
        </w:r>
      </w:del>
    </w:p>
    <w:p w:rsidR="00FA505A" w:rsidDel="00261651" w:rsidP="00693D25" w:rsidRDefault="00FA505A" w14:paraId="4B75EE08" w14:textId="1620B50F">
      <w:pPr>
        <w:tabs>
          <w:tab w:val="left" w:pos="825"/>
          <w:tab w:val="left" w:pos="826"/>
        </w:tabs>
        <w:spacing w:before="3"/>
        <w:ind w:right="553"/>
        <w:rPr>
          <w:del w:author="Arjun Srinivasan" w:date="2019-12-28T22:27:00Z" w:id="392"/>
          <w:rFonts w:ascii="Century Gothic" w:hAnsi="Century Gothic"/>
          <w:sz w:val="24"/>
          <w:szCs w:val="24"/>
        </w:rPr>
      </w:pPr>
    </w:p>
    <w:p w:rsidR="00AF64F8" w:rsidRDefault="00693D25" w14:paraId="6D4CE2C4" w14:textId="357CCA1B">
      <w:pPr>
        <w:tabs>
          <w:tab w:val="left" w:pos="825"/>
          <w:tab w:val="left" w:pos="826"/>
        </w:tabs>
        <w:spacing w:before="3"/>
        <w:ind w:right="454"/>
        <w:rPr>
          <w:ins w:author="Arjun Srinivasan" w:date="2019-12-29T11:30:00Z" w:id="393"/>
          <w:rFonts w:ascii="Century Gothic" w:hAnsi="Century Gothic"/>
          <w:i/>
          <w:sz w:val="24"/>
          <w:szCs w:val="24"/>
        </w:rPr>
        <w:pPrChange w:author="Arjun Srinivasan" w:date="2019-12-30T10:59:00Z" w:id="394">
          <w:pPr>
            <w:tabs>
              <w:tab w:val="left" w:pos="825"/>
              <w:tab w:val="left" w:pos="826"/>
            </w:tabs>
            <w:spacing w:before="3"/>
            <w:ind w:right="553"/>
          </w:pPr>
        </w:pPrChange>
      </w:pPr>
      <w:r w:rsidRPr="00693D25">
        <w:rPr>
          <w:rFonts w:ascii="Century Gothic" w:hAnsi="Century Gothic"/>
          <w:b/>
          <w:sz w:val="24"/>
          <w:szCs w:val="24"/>
        </w:rPr>
        <w:t>Amazon Ale</w:t>
      </w:r>
      <w:r w:rsidR="00647A05">
        <w:rPr>
          <w:rFonts w:ascii="Century Gothic" w:hAnsi="Century Gothic"/>
          <w:b/>
          <w:sz w:val="24"/>
          <w:szCs w:val="24"/>
        </w:rPr>
        <w:t xml:space="preserve">xa </w:t>
      </w:r>
      <w:del w:author="Srinivasan, Srivaths (Cognizant)" w:date="2019-01-20T11:41:00Z" w:id="395">
        <w:r w:rsidDel="00C4628B" w:rsidR="00647A05">
          <w:rPr>
            <w:rFonts w:ascii="Century Gothic" w:hAnsi="Century Gothic"/>
            <w:b/>
            <w:sz w:val="24"/>
            <w:szCs w:val="24"/>
          </w:rPr>
          <w:delText>-</w:delText>
        </w:r>
      </w:del>
      <w:ins w:author="Srinivasan, Srivaths (Cognizant)" w:date="2019-01-20T11:41:00Z" w:id="396">
        <w:r w:rsidR="00C4628B">
          <w:rPr>
            <w:rFonts w:ascii="Century Gothic" w:hAnsi="Century Gothic"/>
            <w:b/>
            <w:sz w:val="24"/>
            <w:szCs w:val="24"/>
          </w:rPr>
          <w:t xml:space="preserve">– </w:t>
        </w:r>
      </w:ins>
      <w:r w:rsidR="00647A05">
        <w:rPr>
          <w:rFonts w:ascii="Century Gothic" w:hAnsi="Century Gothic"/>
          <w:b/>
          <w:sz w:val="24"/>
          <w:szCs w:val="24"/>
        </w:rPr>
        <w:t xml:space="preserve">Skills Developer (JavaScript, </w:t>
      </w:r>
      <w:del w:author="Arjun Srinivasan" w:date="2019-12-29T11:10:00Z" w:id="397">
        <w:r w:rsidDel="00A5653A" w:rsidR="00647A05">
          <w:rPr>
            <w:rFonts w:ascii="Century Gothic" w:hAnsi="Century Gothic"/>
            <w:b/>
            <w:sz w:val="24"/>
            <w:szCs w:val="24"/>
          </w:rPr>
          <w:delText>SQL)</w:delText>
        </w:r>
        <w:r w:rsidDel="00A5653A" w:rsidR="00D61181">
          <w:rPr>
            <w:rFonts w:ascii="Century Gothic" w:hAnsi="Century Gothic"/>
            <w:b/>
            <w:sz w:val="24"/>
            <w:szCs w:val="24"/>
          </w:rPr>
          <w:delText xml:space="preserve">   </w:delText>
        </w:r>
      </w:del>
      <w:proofErr w:type="gramStart"/>
      <w:ins w:author="Arjun Srinivasan" w:date="2019-12-29T11:10:00Z" w:id="398">
        <w:r w:rsidR="00A5653A">
          <w:rPr>
            <w:rFonts w:ascii="Century Gothic" w:hAnsi="Century Gothic"/>
            <w:b/>
            <w:sz w:val="24"/>
            <w:szCs w:val="24"/>
          </w:rPr>
          <w:t xml:space="preserve">SQL)  </w:t>
        </w:r>
      </w:ins>
      <w:r w:rsidR="00D61181">
        <w:rPr>
          <w:rFonts w:ascii="Century Gothic" w:hAnsi="Century Gothic"/>
          <w:b/>
          <w:sz w:val="24"/>
          <w:szCs w:val="24"/>
        </w:rPr>
        <w:t xml:space="preserve"> </w:t>
      </w:r>
      <w:proofErr w:type="gramEnd"/>
      <w:r w:rsidR="00D61181">
        <w:rPr>
          <w:rFonts w:ascii="Century Gothic" w:hAnsi="Century Gothic"/>
          <w:b/>
          <w:sz w:val="24"/>
          <w:szCs w:val="24"/>
        </w:rPr>
        <w:t xml:space="preserve">                      </w:t>
      </w:r>
      <w:r w:rsidR="00360E9E">
        <w:rPr>
          <w:rFonts w:ascii="Century Gothic" w:hAnsi="Century Gothic"/>
          <w:b/>
          <w:sz w:val="24"/>
          <w:szCs w:val="24"/>
        </w:rPr>
        <w:t xml:space="preserve">        </w:t>
      </w:r>
      <w:ins w:author="Arjun Srinivasan" w:date="2019-12-29T11:11:00Z" w:id="399">
        <w:r w:rsidR="00A5653A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del w:author="Srinivasan, Srivaths (Cognizant)" w:date="2019-01-20T11:41:00Z" w:id="400">
        <w:r w:rsidDel="00C4628B" w:rsidR="00360E9E">
          <w:rPr>
            <w:rFonts w:ascii="Century Gothic" w:hAnsi="Century Gothic"/>
            <w:b/>
            <w:sz w:val="24"/>
            <w:szCs w:val="24"/>
          </w:rPr>
          <w:delText xml:space="preserve">  </w:delText>
        </w:r>
      </w:del>
      <w:r w:rsidRPr="00D61181" w:rsidR="00D61181">
        <w:rPr>
          <w:rFonts w:ascii="Century Gothic" w:hAnsi="Century Gothic"/>
          <w:i/>
          <w:sz w:val="24"/>
          <w:szCs w:val="24"/>
        </w:rPr>
        <w:t>Aug 2017</w:t>
      </w:r>
      <w:ins w:author="Arjun Srinivasan" w:date="2019-12-30T13:51:00Z" w:id="401">
        <w:r w:rsidR="00483891">
          <w:rPr>
            <w:rFonts w:ascii="Century Gothic" w:hAnsi="Century Gothic"/>
            <w:i/>
            <w:sz w:val="24"/>
            <w:szCs w:val="24"/>
          </w:rPr>
          <w:t xml:space="preserve"> </w:t>
        </w:r>
      </w:ins>
      <w:r w:rsidRPr="00D61181" w:rsidR="00D61181">
        <w:rPr>
          <w:rFonts w:ascii="Century Gothic" w:hAnsi="Century Gothic"/>
          <w:i/>
          <w:sz w:val="24"/>
          <w:szCs w:val="24"/>
        </w:rPr>
        <w:t>-</w:t>
      </w:r>
      <w:ins w:author="Arjun Srinivasan" w:date="2019-12-30T13:51:00Z" w:id="402">
        <w:r w:rsidR="00483891">
          <w:rPr>
            <w:rFonts w:ascii="Century Gothic" w:hAnsi="Century Gothic"/>
            <w:i/>
            <w:sz w:val="24"/>
            <w:szCs w:val="24"/>
          </w:rPr>
          <w:t xml:space="preserve"> </w:t>
        </w:r>
      </w:ins>
      <w:r w:rsidRPr="00D61181" w:rsidR="00D61181">
        <w:rPr>
          <w:rFonts w:ascii="Century Gothic" w:hAnsi="Century Gothic"/>
          <w:i/>
          <w:sz w:val="24"/>
          <w:szCs w:val="24"/>
        </w:rPr>
        <w:t>Present</w:t>
      </w:r>
    </w:p>
    <w:p w:rsidRPr="00AF64F8" w:rsidR="00AF64F8" w:rsidP="00693D25" w:rsidRDefault="00AF64F8" w14:paraId="3B81ED6C" w14:textId="77777777">
      <w:pPr>
        <w:tabs>
          <w:tab w:val="left" w:pos="825"/>
          <w:tab w:val="left" w:pos="826"/>
        </w:tabs>
        <w:spacing w:before="3"/>
        <w:ind w:right="553"/>
        <w:rPr>
          <w:rFonts w:ascii="Century Gothic" w:hAnsi="Century Gothic"/>
          <w:i/>
          <w:sz w:val="24"/>
          <w:szCs w:val="24"/>
          <w:rPrChange w:author="Arjun Srinivasan" w:date="2019-12-29T11:29:00Z" w:id="403">
            <w:rPr>
              <w:rFonts w:ascii="Century Gothic" w:hAnsi="Century Gothic"/>
              <w:sz w:val="24"/>
              <w:szCs w:val="24"/>
            </w:rPr>
          </w:rPrChange>
        </w:rPr>
      </w:pPr>
    </w:p>
    <w:p w:rsidR="00D61181" w:rsidP="00D61181" w:rsidRDefault="00D61181" w14:paraId="698D11B5" w14:textId="4250062B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  <w:ind w:right="553"/>
        <w:rPr>
          <w:rFonts w:ascii="Century Gothic" w:hAnsi="Century Gothic"/>
          <w:sz w:val="24"/>
          <w:szCs w:val="24"/>
        </w:rPr>
      </w:pPr>
      <w:del w:author="Arjun Srinivasan" w:date="2019-12-28T22:27:00Z" w:id="404">
        <w:r w:rsidRPr="00D61181" w:rsidDel="00261651">
          <w:rPr>
            <w:rFonts w:ascii="Century Gothic" w:hAnsi="Century Gothic"/>
            <w:sz w:val="24"/>
            <w:szCs w:val="24"/>
          </w:rPr>
          <w:delText xml:space="preserve">Built </w:delText>
        </w:r>
      </w:del>
      <w:ins w:author="Arjun Srinivasan" w:date="2019-12-28T22:27:00Z" w:id="405">
        <w:r w:rsidR="00261651">
          <w:rPr>
            <w:rFonts w:ascii="Century Gothic" w:hAnsi="Century Gothic"/>
            <w:sz w:val="24"/>
            <w:szCs w:val="24"/>
          </w:rPr>
          <w:t>Developed</w:t>
        </w:r>
        <w:r w:rsidRPr="00D61181" w:rsidR="00261651">
          <w:rPr>
            <w:rFonts w:ascii="Century Gothic" w:hAnsi="Century Gothic"/>
            <w:sz w:val="24"/>
            <w:szCs w:val="24"/>
          </w:rPr>
          <w:t xml:space="preserve"> </w:t>
        </w:r>
      </w:ins>
      <w:del w:author="Arjun Srinivasan" w:date="2019-12-29T11:14:00Z" w:id="406">
        <w:r w:rsidRPr="00D61181" w:rsidDel="00173FB2">
          <w:rPr>
            <w:rFonts w:ascii="Century Gothic" w:hAnsi="Century Gothic"/>
            <w:sz w:val="24"/>
            <w:szCs w:val="24"/>
          </w:rPr>
          <w:delText>a</w:delText>
        </w:r>
      </w:del>
      <w:ins w:author="Srinivasan, Srivaths (Cognizant)" w:date="2019-01-20T11:38:00Z" w:id="407">
        <w:del w:author="Arjun Srinivasan" w:date="2019-12-29T11:14:00Z" w:id="408">
          <w:r w:rsidDel="00173FB2" w:rsidR="00C4628B">
            <w:rPr>
              <w:rFonts w:ascii="Century Gothic" w:hAnsi="Century Gothic"/>
              <w:sz w:val="24"/>
              <w:szCs w:val="24"/>
            </w:rPr>
            <w:delText xml:space="preserve">n Amazon </w:delText>
          </w:r>
        </w:del>
      </w:ins>
      <w:del w:author="Arjun Srinivasan" w:date="2019-12-29T11:14:00Z" w:id="409">
        <w:r w:rsidRPr="00D61181" w:rsidDel="00173FB2">
          <w:rPr>
            <w:rFonts w:ascii="Century Gothic" w:hAnsi="Century Gothic"/>
            <w:sz w:val="24"/>
            <w:szCs w:val="24"/>
          </w:rPr>
          <w:delText xml:space="preserve"> </w:delText>
        </w:r>
      </w:del>
      <w:ins w:author="Srinivasan, Srivaths (Cognizant)" w:date="2019-01-20T11:39:00Z" w:id="410">
        <w:del w:author="Arjun Srinivasan" w:date="2019-12-29T11:14:00Z" w:id="411">
          <w:r w:rsidDel="00173FB2" w:rsidR="00C4628B">
            <w:rPr>
              <w:rFonts w:ascii="Century Gothic" w:hAnsi="Century Gothic"/>
              <w:sz w:val="24"/>
              <w:szCs w:val="24"/>
            </w:rPr>
            <w:delText>Alexa</w:delText>
          </w:r>
        </w:del>
      </w:ins>
      <w:ins w:author="Arjun Srinivasan" w:date="2019-12-29T11:14:00Z" w:id="412">
        <w:r w:rsidR="00173FB2">
          <w:rPr>
            <w:rFonts w:ascii="Century Gothic" w:hAnsi="Century Gothic"/>
            <w:sz w:val="24"/>
            <w:szCs w:val="24"/>
          </w:rPr>
          <w:t>an</w:t>
        </w:r>
      </w:ins>
      <w:ins w:author="Srinivasan, Srivaths (Cognizant)" w:date="2019-01-20T11:39:00Z" w:id="413">
        <w:r w:rsidR="00C4628B">
          <w:rPr>
            <w:rFonts w:ascii="Century Gothic" w:hAnsi="Century Gothic"/>
            <w:sz w:val="24"/>
            <w:szCs w:val="24"/>
          </w:rPr>
          <w:t xml:space="preserve"> </w:t>
        </w:r>
      </w:ins>
      <w:del w:author="Srinivasan, Srivaths (Cognizant)" w:date="2019-01-20T11:39:00Z" w:id="414">
        <w:r w:rsidRPr="00D61181" w:rsidDel="00C4628B">
          <w:rPr>
            <w:rFonts w:ascii="Century Gothic" w:hAnsi="Century Gothic"/>
            <w:sz w:val="24"/>
            <w:szCs w:val="24"/>
          </w:rPr>
          <w:delText xml:space="preserve">trivia </w:delText>
        </w:r>
      </w:del>
      <w:ins w:author="Srinivasan, Srivaths (Cognizant)" w:date="2019-01-20T11:39:00Z" w:id="415">
        <w:r w:rsidR="00C4628B">
          <w:rPr>
            <w:rFonts w:ascii="Century Gothic" w:hAnsi="Century Gothic"/>
            <w:sz w:val="24"/>
            <w:szCs w:val="24"/>
          </w:rPr>
          <w:t xml:space="preserve">interactive </w:t>
        </w:r>
      </w:ins>
      <w:r w:rsidRPr="00D61181">
        <w:rPr>
          <w:rFonts w:ascii="Century Gothic" w:hAnsi="Century Gothic"/>
          <w:sz w:val="24"/>
          <w:szCs w:val="24"/>
        </w:rPr>
        <w:t>game</w:t>
      </w:r>
      <w:ins w:author="Srinivasan, Srivaths (Cognizant)" w:date="2019-01-20T11:39:00Z" w:id="416">
        <w:r w:rsidR="00C4628B">
          <w:rPr>
            <w:rFonts w:ascii="Century Gothic" w:hAnsi="Century Gothic"/>
            <w:sz w:val="24"/>
            <w:szCs w:val="24"/>
          </w:rPr>
          <w:t xml:space="preserve"> that tests users’ knowledge of sports trivia</w:t>
        </w:r>
      </w:ins>
      <w:ins w:author="Arjun Srinivasan" w:date="2019-12-29T12:13:00Z" w:id="417">
        <w:r w:rsidR="00931A6A">
          <w:rPr>
            <w:rFonts w:ascii="Century Gothic" w:hAnsi="Century Gothic"/>
            <w:sz w:val="24"/>
            <w:szCs w:val="24"/>
          </w:rPr>
          <w:t>.</w:t>
        </w:r>
      </w:ins>
      <w:ins w:author="Srinivasan, Srivaths (Cognizant)" w:date="2019-01-20T11:39:00Z" w:id="418">
        <w:del w:author="Arjun Srinivasan" w:date="2019-12-29T12:13:00Z" w:id="419">
          <w:r w:rsidDel="00931A6A" w:rsidR="00C4628B">
            <w:rPr>
              <w:rFonts w:ascii="Century Gothic" w:hAnsi="Century Gothic"/>
              <w:sz w:val="24"/>
              <w:szCs w:val="24"/>
            </w:rPr>
            <w:delText xml:space="preserve"> </w:delText>
          </w:r>
        </w:del>
      </w:ins>
      <w:del w:author="Srinivasan, Srivaths (Cognizant)" w:date="2019-01-20T11:40:00Z" w:id="420">
        <w:r w:rsidRPr="00D61181" w:rsidDel="00C4628B">
          <w:rPr>
            <w:rFonts w:ascii="Century Gothic" w:hAnsi="Century Gothic"/>
            <w:sz w:val="24"/>
            <w:szCs w:val="24"/>
          </w:rPr>
          <w:delText xml:space="preserve"> for devices that support Amazon Alexa that asks the user questions, waits for an answer and then determines if they gave the correct answer. </w:delText>
        </w:r>
      </w:del>
    </w:p>
    <w:p w:rsidR="00693D25" w:rsidP="003770F7" w:rsidRDefault="00BB4A01" w14:paraId="63ED4A68" w14:textId="71F9D4C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  <w:ind w:right="553"/>
        <w:rPr>
          <w:rFonts w:ascii="Century Gothic" w:hAnsi="Century Gothic"/>
          <w:sz w:val="24"/>
          <w:szCs w:val="24"/>
        </w:rPr>
      </w:pPr>
      <w:ins w:author="Srivaths Srinivasan" w:date="2019-12-29T14:14:00Z" w:id="421">
        <w:r>
          <w:rPr>
            <w:rFonts w:ascii="Century Gothic" w:hAnsi="Century Gothic"/>
            <w:sz w:val="24"/>
            <w:szCs w:val="24"/>
          </w:rPr>
          <w:t xml:space="preserve">Recognized </w:t>
        </w:r>
      </w:ins>
      <w:del w:author="Arjun Srinivasan" w:date="2019-12-28T22:27:00Z" w:id="422">
        <w:r w:rsidRPr="00D61181" w:rsidDel="00261651" w:rsidR="00D61181">
          <w:rPr>
            <w:rFonts w:ascii="Century Gothic" w:hAnsi="Century Gothic"/>
            <w:sz w:val="24"/>
            <w:szCs w:val="24"/>
          </w:rPr>
          <w:delText xml:space="preserve">This skill was </w:delText>
        </w:r>
      </w:del>
      <w:ins w:author="Srinivasan, Srivaths (Cognizant)" w:date="2019-01-20T11:40:00Z" w:id="423">
        <w:del w:author="Arjun Srinivasan" w:date="2019-12-28T22:27:00Z" w:id="424">
          <w:r w:rsidDel="00261651" w:rsidR="00C4628B">
            <w:rPr>
              <w:rFonts w:ascii="Century Gothic" w:hAnsi="Century Gothic"/>
              <w:sz w:val="24"/>
              <w:szCs w:val="24"/>
            </w:rPr>
            <w:delText xml:space="preserve">rated as </w:delText>
          </w:r>
        </w:del>
      </w:ins>
      <w:del w:author="Arjun Srinivasan" w:date="2019-12-28T22:27:00Z" w:id="425">
        <w:r w:rsidRPr="00D61181" w:rsidDel="00261651" w:rsidR="00D61181">
          <w:rPr>
            <w:rFonts w:ascii="Century Gothic" w:hAnsi="Century Gothic"/>
            <w:sz w:val="24"/>
            <w:szCs w:val="24"/>
          </w:rPr>
          <w:delText>on</w:delText>
        </w:r>
        <w:r w:rsidDel="00261651" w:rsidR="000F0556">
          <w:rPr>
            <w:rFonts w:ascii="Century Gothic" w:hAnsi="Century Gothic"/>
            <w:sz w:val="24"/>
            <w:szCs w:val="24"/>
          </w:rPr>
          <w:delText>e</w:delText>
        </w:r>
        <w:r w:rsidRPr="00D61181" w:rsidDel="00261651" w:rsidR="00D61181">
          <w:rPr>
            <w:rFonts w:ascii="Century Gothic" w:hAnsi="Century Gothic"/>
            <w:sz w:val="24"/>
            <w:szCs w:val="24"/>
          </w:rPr>
          <w:delText xml:space="preserve"> of the top performing skills on the Alexa Skills Store during the month of</w:delText>
        </w:r>
      </w:del>
      <w:ins w:author="Srinivasan, Srivaths (Cognizant)" w:date="2019-01-20T11:40:00Z" w:id="426">
        <w:del w:author="Arjun Srinivasan" w:date="2019-12-28T22:23:00Z" w:id="427">
          <w:r w:rsidDel="00393C20" w:rsidR="00C4628B">
            <w:rPr>
              <w:rFonts w:ascii="Century Gothic" w:hAnsi="Century Gothic"/>
              <w:sz w:val="24"/>
              <w:szCs w:val="24"/>
            </w:rPr>
            <w:delText>in</w:delText>
          </w:r>
        </w:del>
      </w:ins>
      <w:del w:author="Arjun Srinivasan" w:date="2019-12-28T22:23:00Z" w:id="428">
        <w:r w:rsidRPr="00D61181" w:rsidDel="00393C20" w:rsidR="00D61181">
          <w:rPr>
            <w:rFonts w:ascii="Century Gothic" w:hAnsi="Century Gothic"/>
            <w:sz w:val="24"/>
            <w:szCs w:val="24"/>
          </w:rPr>
          <w:delText xml:space="preserve"> August 2017</w:delText>
        </w:r>
      </w:del>
      <w:del w:author="Arjun Srinivasan" w:date="2019-12-28T22:27:00Z" w:id="429">
        <w:r w:rsidRPr="00D61181" w:rsidDel="00261651" w:rsidR="00D61181">
          <w:rPr>
            <w:rFonts w:ascii="Century Gothic" w:hAnsi="Century Gothic"/>
            <w:sz w:val="24"/>
            <w:szCs w:val="24"/>
          </w:rPr>
          <w:delText xml:space="preserve">, with 1,700 people using this skill in that time </w:delText>
        </w:r>
        <w:r w:rsidDel="00261651" w:rsidR="00F8445F">
          <w:rPr>
            <w:rFonts w:ascii="Century Gothic" w:hAnsi="Century Gothic"/>
            <w:sz w:val="24"/>
            <w:szCs w:val="24"/>
          </w:rPr>
          <w:delText>period</w:delText>
        </w:r>
        <w:r w:rsidRPr="00D61181" w:rsidDel="00261651" w:rsidR="00D61181">
          <w:rPr>
            <w:rFonts w:ascii="Century Gothic" w:hAnsi="Century Gothic"/>
            <w:sz w:val="24"/>
            <w:szCs w:val="24"/>
          </w:rPr>
          <w:delText>.</w:delText>
        </w:r>
      </w:del>
      <w:ins w:author="Arjun Srinivasan" w:date="2019-12-29T10:49:00Z" w:id="430">
        <w:del w:author="Srivaths Srinivasan" w:date="2019-12-29T14:14:00Z" w:id="431">
          <w:r w:rsidDel="00BB4A01" w:rsidR="00393AE6">
            <w:rPr>
              <w:rFonts w:ascii="Century Gothic" w:hAnsi="Century Gothic"/>
              <w:sz w:val="24"/>
              <w:szCs w:val="24"/>
            </w:rPr>
            <w:delText>Awarded</w:delText>
          </w:r>
        </w:del>
      </w:ins>
      <w:ins w:author="Arjun Srinivasan" w:date="2019-12-28T22:27:00Z" w:id="432">
        <w:del w:author="Srivaths Srinivasan" w:date="2019-12-29T14:14:00Z" w:id="433">
          <w:r w:rsidDel="00BB4A01" w:rsidR="00261651">
            <w:rPr>
              <w:rFonts w:ascii="Century Gothic" w:hAnsi="Century Gothic"/>
              <w:sz w:val="24"/>
              <w:szCs w:val="24"/>
            </w:rPr>
            <w:delText xml:space="preserve"> </w:delText>
          </w:r>
        </w:del>
        <w:r w:rsidR="00261651">
          <w:rPr>
            <w:rFonts w:ascii="Century Gothic" w:hAnsi="Century Gothic"/>
            <w:sz w:val="24"/>
            <w:szCs w:val="24"/>
          </w:rPr>
          <w:t xml:space="preserve">by Amazon as </w:t>
        </w:r>
        <w:del w:author="Srivaths Srinivasan" w:date="2019-12-29T14:14:00Z" w:id="434">
          <w:r w:rsidDel="00BB4A01" w:rsidR="00261651">
            <w:rPr>
              <w:rFonts w:ascii="Century Gothic" w:hAnsi="Century Gothic"/>
              <w:sz w:val="24"/>
              <w:szCs w:val="24"/>
            </w:rPr>
            <w:delText>the creator of one of the</w:delText>
          </w:r>
        </w:del>
      </w:ins>
      <w:ins w:author="Srivaths Srinivasan" w:date="2019-12-29T14:15:00Z" w:id="435">
        <w:r>
          <w:rPr>
            <w:rFonts w:ascii="Century Gothic" w:hAnsi="Century Gothic"/>
            <w:sz w:val="24"/>
            <w:szCs w:val="24"/>
          </w:rPr>
          <w:t>a</w:t>
        </w:r>
      </w:ins>
      <w:ins w:author="Arjun Srinivasan" w:date="2019-12-28T22:27:00Z" w:id="436">
        <w:r w:rsidR="00261651">
          <w:rPr>
            <w:rFonts w:ascii="Century Gothic" w:hAnsi="Century Gothic"/>
            <w:sz w:val="24"/>
            <w:szCs w:val="24"/>
          </w:rPr>
          <w:t xml:space="preserve"> top performing </w:t>
        </w:r>
        <w:del w:author="Srivaths Srinivasan" w:date="2019-12-29T14:15:00Z" w:id="437">
          <w:r w:rsidDel="00BB4A01" w:rsidR="00261651">
            <w:rPr>
              <w:rFonts w:ascii="Century Gothic" w:hAnsi="Century Gothic"/>
              <w:sz w:val="24"/>
              <w:szCs w:val="24"/>
            </w:rPr>
            <w:delText>skills</w:delText>
          </w:r>
        </w:del>
      </w:ins>
      <w:ins w:author="Srivaths Srinivasan" w:date="2019-12-29T14:15:00Z" w:id="438">
        <w:r>
          <w:rPr>
            <w:rFonts w:ascii="Century Gothic" w:hAnsi="Century Gothic"/>
            <w:sz w:val="24"/>
            <w:szCs w:val="24"/>
          </w:rPr>
          <w:t>app</w:t>
        </w:r>
      </w:ins>
      <w:ins w:author="Arjun Srinivasan" w:date="2019-12-28T22:27:00Z" w:id="439">
        <w:r w:rsidR="00261651">
          <w:rPr>
            <w:rFonts w:ascii="Century Gothic" w:hAnsi="Century Gothic"/>
            <w:sz w:val="24"/>
            <w:szCs w:val="24"/>
          </w:rPr>
          <w:t xml:space="preserve"> </w:t>
        </w:r>
        <w:del w:author="Srivaths Srinivasan" w:date="2019-12-29T14:15:00Z" w:id="440">
          <w:r w:rsidDel="00BB4A01" w:rsidR="00261651">
            <w:rPr>
              <w:rFonts w:ascii="Century Gothic" w:hAnsi="Century Gothic"/>
              <w:sz w:val="24"/>
              <w:szCs w:val="24"/>
            </w:rPr>
            <w:delText>on</w:delText>
          </w:r>
        </w:del>
      </w:ins>
      <w:ins w:author="Srivaths Srinivasan" w:date="2019-12-29T14:15:00Z" w:id="441">
        <w:r>
          <w:rPr>
            <w:rFonts w:ascii="Century Gothic" w:hAnsi="Century Gothic"/>
            <w:sz w:val="24"/>
            <w:szCs w:val="24"/>
          </w:rPr>
          <w:t>in</w:t>
        </w:r>
      </w:ins>
      <w:ins w:author="Arjun Srinivasan" w:date="2019-12-28T22:27:00Z" w:id="442">
        <w:r w:rsidR="00261651">
          <w:rPr>
            <w:rFonts w:ascii="Century Gothic" w:hAnsi="Century Gothic"/>
            <w:sz w:val="24"/>
            <w:szCs w:val="24"/>
          </w:rPr>
          <w:t xml:space="preserve"> the Alexa Skills Store</w:t>
        </w:r>
      </w:ins>
      <w:ins w:author="Arjun Srinivasan" w:date="2019-12-29T12:13:00Z" w:id="443">
        <w:r w:rsidR="00931A6A">
          <w:rPr>
            <w:rFonts w:ascii="Century Gothic" w:hAnsi="Century Gothic"/>
            <w:sz w:val="24"/>
            <w:szCs w:val="24"/>
          </w:rPr>
          <w:t>.</w:t>
        </w:r>
      </w:ins>
    </w:p>
    <w:p w:rsidRPr="003770F7" w:rsidR="00FA505A" w:rsidP="00FA505A" w:rsidRDefault="00FA505A" w14:paraId="214C6913" w14:textId="77777777">
      <w:pPr>
        <w:pStyle w:val="ListParagraph"/>
        <w:tabs>
          <w:tab w:val="left" w:pos="825"/>
          <w:tab w:val="left" w:pos="826"/>
        </w:tabs>
        <w:spacing w:before="3"/>
        <w:ind w:left="720" w:right="553" w:firstLine="0"/>
        <w:rPr>
          <w:rFonts w:ascii="Century Gothic" w:hAnsi="Century Gothic"/>
          <w:sz w:val="24"/>
          <w:szCs w:val="24"/>
        </w:rPr>
      </w:pPr>
    </w:p>
    <w:p w:rsidR="00AF64F8" w:rsidRDefault="00FA505A" w14:paraId="4F8A5F21" w14:textId="4F681CE3">
      <w:pPr>
        <w:tabs>
          <w:tab w:val="left" w:pos="8568"/>
        </w:tabs>
        <w:spacing w:line="275" w:lineRule="exact"/>
        <w:ind w:right="454"/>
        <w:rPr>
          <w:ins w:author="Arjun Srinivasan" w:date="2019-12-29T11:30:00Z" w:id="444"/>
          <w:rFonts w:ascii="Century Gothic" w:hAnsi="Century Gothic"/>
          <w:i/>
          <w:sz w:val="24"/>
          <w:szCs w:val="24"/>
        </w:rPr>
        <w:pPrChange w:author="Arjun Srinivasan" w:date="2019-12-30T10:59:00Z" w:id="445">
          <w:pPr>
            <w:tabs>
              <w:tab w:val="left" w:pos="8568"/>
            </w:tabs>
            <w:spacing w:line="275" w:lineRule="exact"/>
            <w:ind w:right="544"/>
          </w:pPr>
        </w:pPrChange>
      </w:pPr>
      <w:r w:rsidRPr="00693D25">
        <w:rPr>
          <w:rFonts w:ascii="Century Gothic" w:hAnsi="Century Gothic"/>
          <w:b/>
          <w:sz w:val="24"/>
          <w:szCs w:val="24"/>
        </w:rPr>
        <w:t>Lockheed Martin</w:t>
      </w:r>
      <w:r w:rsidRPr="00693D25">
        <w:rPr>
          <w:rFonts w:ascii="Century Gothic" w:hAnsi="Century Gothic"/>
          <w:b/>
          <w:spacing w:val="-3"/>
          <w:sz w:val="24"/>
          <w:szCs w:val="24"/>
        </w:rPr>
        <w:t xml:space="preserve"> </w:t>
      </w:r>
      <w:r w:rsidRPr="00693D25">
        <w:rPr>
          <w:rFonts w:ascii="Century Gothic" w:hAnsi="Century Gothic"/>
          <w:b/>
          <w:sz w:val="24"/>
          <w:szCs w:val="24"/>
        </w:rPr>
        <w:t>–</w:t>
      </w:r>
      <w:r w:rsidRPr="00693D25">
        <w:rPr>
          <w:rFonts w:ascii="Century Gothic" w:hAnsi="Century Gothic"/>
          <w:b/>
          <w:spacing w:val="-2"/>
          <w:sz w:val="24"/>
          <w:szCs w:val="24"/>
        </w:rPr>
        <w:t xml:space="preserve"> Software Engineering </w:t>
      </w:r>
      <w:r w:rsidRPr="00693D25">
        <w:rPr>
          <w:rFonts w:ascii="Century Gothic" w:hAnsi="Century Gothic"/>
          <w:b/>
          <w:sz w:val="24"/>
          <w:szCs w:val="24"/>
        </w:rPr>
        <w:t xml:space="preserve">Intern (Python, </w:t>
      </w:r>
      <w:proofErr w:type="gramStart"/>
      <w:r w:rsidRPr="00693D25">
        <w:rPr>
          <w:rFonts w:ascii="Century Gothic" w:hAnsi="Century Gothic"/>
          <w:b/>
          <w:sz w:val="24"/>
          <w:szCs w:val="24"/>
        </w:rPr>
        <w:t>VBA</w:t>
      </w:r>
      <w:r w:rsidRPr="00594040">
        <w:rPr>
          <w:rFonts w:ascii="Century Gothic" w:hAnsi="Century Gothic"/>
          <w:b/>
          <w:i/>
          <w:sz w:val="24"/>
          <w:szCs w:val="24"/>
        </w:rPr>
        <w:t>)</w:t>
      </w:r>
      <w:r>
        <w:rPr>
          <w:rFonts w:ascii="Century Gothic" w:hAnsi="Century Gothic"/>
          <w:i/>
          <w:sz w:val="24"/>
          <w:szCs w:val="24"/>
        </w:rPr>
        <w:t xml:space="preserve">   </w:t>
      </w:r>
      <w:proofErr w:type="gramEnd"/>
      <w:r>
        <w:rPr>
          <w:rFonts w:ascii="Century Gothic" w:hAnsi="Century Gothic"/>
          <w:i/>
          <w:sz w:val="24"/>
          <w:szCs w:val="24"/>
        </w:rPr>
        <w:t xml:space="preserve">         </w:t>
      </w:r>
      <w:ins w:author="Arjun Srinivasan" w:date="2019-12-30T17:59:00Z" w:id="446">
        <w:r w:rsidR="00FE45C8">
          <w:rPr>
            <w:rFonts w:ascii="Century Gothic" w:hAnsi="Century Gothic"/>
            <w:i/>
            <w:sz w:val="24"/>
            <w:szCs w:val="24"/>
          </w:rPr>
          <w:t xml:space="preserve">     </w:t>
        </w:r>
      </w:ins>
      <w:r w:rsidRPr="00594040">
        <w:rPr>
          <w:rFonts w:ascii="Century Gothic" w:hAnsi="Century Gothic"/>
          <w:i/>
          <w:sz w:val="24"/>
          <w:szCs w:val="24"/>
        </w:rPr>
        <w:t>June-Aug</w:t>
      </w:r>
      <w:r w:rsidRPr="00594040">
        <w:rPr>
          <w:rFonts w:ascii="Century Gothic" w:hAnsi="Century Gothic"/>
          <w:i/>
          <w:spacing w:val="-8"/>
          <w:sz w:val="24"/>
          <w:szCs w:val="24"/>
        </w:rPr>
        <w:t xml:space="preserve"> </w:t>
      </w:r>
      <w:r w:rsidRPr="00594040">
        <w:rPr>
          <w:rFonts w:ascii="Century Gothic" w:hAnsi="Century Gothic"/>
          <w:i/>
          <w:sz w:val="24"/>
          <w:szCs w:val="24"/>
        </w:rPr>
        <w:t>2016</w:t>
      </w:r>
      <w:ins w:author="Arjun Srinivasan" w:date="2019-12-30T17:59:00Z" w:id="447">
        <w:r w:rsidR="00FE45C8">
          <w:rPr>
            <w:rFonts w:ascii="Century Gothic" w:hAnsi="Century Gothic"/>
            <w:i/>
            <w:sz w:val="24"/>
            <w:szCs w:val="24"/>
          </w:rPr>
          <w:t>/</w:t>
        </w:r>
      </w:ins>
      <w:del w:author="Arjun Srinivasan" w:date="2019-12-30T17:59:00Z" w:id="448">
        <w:r w:rsidRPr="00594040" w:rsidDel="00FE45C8">
          <w:rPr>
            <w:rFonts w:ascii="Century Gothic" w:hAnsi="Century Gothic"/>
            <w:i/>
            <w:sz w:val="24"/>
            <w:szCs w:val="24"/>
          </w:rPr>
          <w:delText>/20</w:delText>
        </w:r>
      </w:del>
      <w:r w:rsidRPr="00594040">
        <w:rPr>
          <w:rFonts w:ascii="Century Gothic" w:hAnsi="Century Gothic"/>
          <w:i/>
          <w:sz w:val="24"/>
          <w:szCs w:val="24"/>
        </w:rPr>
        <w:t>17</w:t>
      </w:r>
    </w:p>
    <w:p w:rsidR="00AF64F8" w:rsidP="00BF0A50" w:rsidRDefault="00AF64F8" w14:paraId="3D6F6470" w14:textId="77777777">
      <w:pPr>
        <w:tabs>
          <w:tab w:val="left" w:pos="8568"/>
        </w:tabs>
        <w:spacing w:line="275" w:lineRule="exact"/>
        <w:ind w:right="544"/>
        <w:rPr>
          <w:ins w:author="Arjun Srinivasan" w:date="2019-12-29T11:30:00Z" w:id="449"/>
          <w:rFonts w:ascii="Century Gothic" w:hAnsi="Century Gothic"/>
          <w:i/>
          <w:sz w:val="24"/>
          <w:szCs w:val="24"/>
        </w:rPr>
      </w:pPr>
    </w:p>
    <w:p w:rsidRPr="00AF64F8" w:rsidR="00AF64F8" w:rsidRDefault="00AF64F8" w14:paraId="11CAE836" w14:textId="17EED7CA">
      <w:pPr>
        <w:pStyle w:val="ListParagraph"/>
        <w:numPr>
          <w:ilvl w:val="0"/>
          <w:numId w:val="8"/>
        </w:numPr>
        <w:rPr>
          <w:ins w:author="Arjun Srinivasan" w:date="2019-12-29T11:30:00Z" w:id="450"/>
        </w:rPr>
        <w:pPrChange w:author="Arjun Srinivasan" w:date="2019-12-29T11:30:00Z" w:id="451">
          <w:pPr>
            <w:pStyle w:val="ListParagraph"/>
            <w:numPr>
              <w:numId w:val="8"/>
            </w:numPr>
            <w:tabs>
              <w:tab w:val="left" w:pos="8568"/>
            </w:tabs>
            <w:spacing w:line="275" w:lineRule="exact"/>
            <w:ind w:left="720" w:right="544"/>
          </w:pPr>
        </w:pPrChange>
      </w:pPr>
      <w:ins w:author="Arjun Srinivasan" w:date="2019-12-29T11:30:00Z" w:id="452">
        <w:r w:rsidRPr="00D33E42">
          <w:rPr>
            <w:rFonts w:ascii="Century Gothic" w:hAnsi="Century Gothic"/>
            <w:sz w:val="24"/>
            <w:szCs w:val="24"/>
            <w:rPrChange w:author="Arjun Srinivasan" w:date="2019-12-29T11:31:00Z" w:id="453">
              <w:rPr/>
            </w:rPrChange>
          </w:rPr>
          <w:t>Developed a multi-layered neural network (</w:t>
        </w:r>
      </w:ins>
      <w:ins w:author="Srivaths Srinivasan" w:date="2019-12-29T14:15:00Z" w:id="454">
        <w:r w:rsidR="00BB4A01">
          <w:rPr>
            <w:rFonts w:ascii="Century Gothic" w:hAnsi="Century Gothic"/>
            <w:sz w:val="24"/>
            <w:szCs w:val="24"/>
          </w:rPr>
          <w:t xml:space="preserve">@ </w:t>
        </w:r>
      </w:ins>
      <w:ins w:author="Arjun Srinivasan" w:date="2019-12-29T11:30:00Z" w:id="455">
        <w:r w:rsidRPr="00D33E42">
          <w:rPr>
            <w:rFonts w:ascii="Century Gothic" w:hAnsi="Century Gothic"/>
            <w:sz w:val="24"/>
            <w:szCs w:val="24"/>
            <w:rPrChange w:author="Arjun Srinivasan" w:date="2019-12-29T11:31:00Z" w:id="456">
              <w:rPr/>
            </w:rPrChange>
          </w:rPr>
          <w:t>80% accuracy) that analyzed cable drawings and parts lists to estimate manufacturing cost of cables</w:t>
        </w:r>
        <w:r>
          <w:t>.</w:t>
        </w:r>
      </w:ins>
    </w:p>
    <w:p w:rsidRPr="00AF64F8" w:rsidR="00AF64F8" w:rsidDel="00AF64F8" w:rsidRDefault="00AF64F8" w14:paraId="027E1C15" w14:textId="77777777">
      <w:pPr>
        <w:rPr>
          <w:del w:author="Arjun Srinivasan" w:date="2019-12-29T11:30:00Z" w:id="457"/>
          <w:rFonts w:ascii="Century Gothic" w:hAnsi="Century Gothic"/>
          <w:i/>
          <w:sz w:val="24"/>
          <w:szCs w:val="24"/>
          <w:rPrChange w:author="Arjun Srinivasan" w:date="2019-12-29T11:30:00Z" w:id="458">
            <w:rPr>
              <w:del w:author="Arjun Srinivasan" w:date="2019-12-29T11:30:00Z" w:id="459"/>
            </w:rPr>
          </w:rPrChange>
        </w:rPr>
        <w:pPrChange w:author="Arjun Srinivasan" w:date="2019-12-29T11:30:00Z" w:id="460">
          <w:pPr>
            <w:pStyle w:val="ListParagraph"/>
            <w:numPr>
              <w:numId w:val="5"/>
            </w:numPr>
            <w:tabs>
              <w:tab w:val="left" w:pos="8568"/>
            </w:tabs>
            <w:spacing w:line="275" w:lineRule="exact"/>
            <w:ind w:left="720" w:right="544"/>
          </w:pPr>
        </w:pPrChange>
      </w:pPr>
    </w:p>
    <w:p w:rsidRPr="00AF64F8" w:rsidR="00AF64F8" w:rsidRDefault="00AF64F8" w14:paraId="0D4BF246" w14:textId="77777777">
      <w:pPr>
        <w:ind w:left="360"/>
        <w:rPr>
          <w:ins w:author="Arjun Srinivasan" w:date="2019-12-29T11:30:00Z" w:id="461"/>
        </w:rPr>
        <w:pPrChange w:author="Arjun Srinivasan" w:date="2019-12-29T11:30:00Z" w:id="462">
          <w:pPr>
            <w:tabs>
              <w:tab w:val="left" w:pos="8568"/>
            </w:tabs>
            <w:spacing w:line="275" w:lineRule="exact"/>
            <w:ind w:right="544"/>
          </w:pPr>
        </w:pPrChange>
      </w:pPr>
    </w:p>
    <w:p w:rsidRPr="00393C20" w:rsidR="00BF0A50" w:rsidDel="00393C20" w:rsidRDefault="00FA505A" w14:paraId="27BB7D7E" w14:textId="12FB1029">
      <w:pPr>
        <w:rPr>
          <w:del w:author="Arjun Srinivasan" w:date="2019-12-28T22:23:00Z" w:id="463"/>
          <w:rPrChange w:author="Arjun Srinivasan" w:date="2019-12-28T22:23:00Z" w:id="464">
            <w:rPr>
              <w:del w:author="Arjun Srinivasan" w:date="2019-12-28T22:23:00Z" w:id="465"/>
              <w:rFonts w:ascii="Century Gothic" w:hAnsi="Century Gothic"/>
              <w:sz w:val="24"/>
              <w:szCs w:val="24"/>
            </w:rPr>
          </w:rPrChange>
        </w:rPr>
        <w:pPrChange w:author="Arjun Srinivasan" w:date="2019-12-30T14:52:00Z" w:id="466">
          <w:pPr>
            <w:tabs>
              <w:tab w:val="left" w:pos="8868"/>
            </w:tabs>
            <w:ind w:right="112"/>
          </w:pPr>
        </w:pPrChange>
      </w:pPr>
      <w:del w:author="Arjun Srinivasan" w:date="2019-12-29T11:30:00Z" w:id="467">
        <w:r w:rsidRPr="00BF0A50" w:rsidDel="00AF64F8">
          <w:delText>Developed a multi-layered neural network (80% accuracy) that analyzed cable drawings</w:delText>
        </w:r>
      </w:del>
      <w:del w:author="Arjun Srinivasan" w:date="2019-12-29T10:49:00Z" w:id="468">
        <w:r w:rsidRPr="00BF0A50" w:rsidDel="00393AE6">
          <w:delText>,</w:delText>
        </w:r>
      </w:del>
      <w:del w:author="Arjun Srinivasan" w:date="2019-12-29T11:30:00Z" w:id="469">
        <w:r w:rsidRPr="00BF0A50" w:rsidDel="00AF64F8">
          <w:delText xml:space="preserve"> and </w:delText>
        </w:r>
      </w:del>
      <w:del w:author="Arjun Srinivasan" w:date="2019-12-29T10:49:00Z" w:id="470">
        <w:r w:rsidRPr="00BF0A50" w:rsidDel="00393AE6">
          <w:delText>associated</w:delText>
        </w:r>
      </w:del>
      <w:del w:author="Arjun Srinivasan" w:date="2019-12-29T10:50:00Z" w:id="471">
        <w:r w:rsidRPr="00BF0A50" w:rsidDel="00393AE6">
          <w:delText xml:space="preserve"> </w:delText>
        </w:r>
      </w:del>
      <w:del w:author="Arjun Srinivasan" w:date="2019-12-29T11:30:00Z" w:id="472">
        <w:r w:rsidRPr="00BF0A50" w:rsidDel="00AF64F8">
          <w:delText xml:space="preserve">parts </w:delText>
        </w:r>
        <w:r w:rsidRPr="00BF0A50" w:rsidDel="00AF64F8">
          <w:rPr>
            <w:spacing w:val="-3"/>
          </w:rPr>
          <w:delText xml:space="preserve">list </w:delText>
        </w:r>
        <w:r w:rsidRPr="00BF0A50" w:rsidDel="00AF64F8">
          <w:delText xml:space="preserve">to </w:delText>
        </w:r>
      </w:del>
      <w:del w:author="Arjun Srinivasan" w:date="2019-12-29T10:50:00Z" w:id="473">
        <w:r w:rsidRPr="00BF0A50" w:rsidDel="00393AE6">
          <w:delText xml:space="preserve">determine </w:delText>
        </w:r>
      </w:del>
      <w:ins w:author="Srinivasan, Srivaths (Cognizant)" w:date="2019-01-20T11:42:00Z" w:id="474">
        <w:del w:author="Arjun Srinivasan" w:date="2019-12-29T11:30:00Z" w:id="475">
          <w:r w:rsidDel="00AF64F8" w:rsidR="00C4628B">
            <w:delText xml:space="preserve">manufacturing </w:delText>
          </w:r>
        </w:del>
      </w:ins>
      <w:del w:author="Arjun Srinivasan" w:date="2019-12-29T11:30:00Z" w:id="476">
        <w:r w:rsidRPr="00BF0A50" w:rsidDel="00AF64F8">
          <w:delText>cost of cable</w:delText>
        </w:r>
      </w:del>
      <w:ins w:author="Srinivasan, Srivaths (Cognizant)" w:date="2019-01-20T11:42:00Z" w:id="477">
        <w:del w:author="Arjun Srinivasan" w:date="2019-12-29T11:30:00Z" w:id="478">
          <w:r w:rsidDel="00AF64F8" w:rsidR="00C4628B">
            <w:delText>s</w:delText>
          </w:r>
        </w:del>
      </w:ins>
      <w:del w:author="Arjun Srinivasan" w:date="2019-12-29T11:30:00Z" w:id="479">
        <w:r w:rsidRPr="00BF0A50" w:rsidDel="00AF64F8">
          <w:rPr>
            <w:spacing w:val="-8"/>
          </w:rPr>
          <w:delText xml:space="preserve"> </w:delText>
        </w:r>
        <w:r w:rsidRPr="00BF0A50" w:rsidDel="00AF64F8">
          <w:delText>production.</w:delText>
        </w:r>
      </w:del>
    </w:p>
    <w:p w:rsidR="00AF64F8" w:rsidRDefault="00261651" w14:paraId="3B080EEC" w14:textId="685923FB">
      <w:pPr>
        <w:tabs>
          <w:tab w:val="left" w:pos="8868"/>
        </w:tabs>
        <w:ind w:right="112"/>
        <w:rPr>
          <w:ins w:author="Arjun Srinivasan" w:date="2019-12-29T12:13:00Z" w:id="480"/>
          <w:rFonts w:ascii="Century Gothic" w:hAnsi="Century Gothic"/>
          <w:b/>
          <w:sz w:val="24"/>
          <w:szCs w:val="24"/>
        </w:rPr>
        <w:pPrChange w:author="Arjun Srinivasan" w:date="2019-12-30T14:52:00Z" w:id="481">
          <w:pPr>
            <w:tabs>
              <w:tab w:val="left" w:pos="8868"/>
            </w:tabs>
            <w:ind w:left="105" w:right="112"/>
          </w:pPr>
        </w:pPrChange>
      </w:pPr>
      <w:ins w:author="Arjun Srinivasan" w:date="2019-12-28T22:28:00Z" w:id="482">
        <w:del w:author="Srivaths Srinivasan" w:date="2019-12-29T14:16:00Z" w:id="483">
          <w:r w:rsidDel="00BB4A01">
            <w:rPr>
              <w:rFonts w:ascii="Century Gothic" w:hAnsi="Century Gothic"/>
              <w:b/>
              <w:sz w:val="24"/>
              <w:szCs w:val="24"/>
            </w:rPr>
            <w:delText>School Projects</w:delText>
          </w:r>
        </w:del>
      </w:ins>
      <w:ins w:author="Srivaths Srinivasan" w:date="2019-12-29T14:16:00Z" w:id="484">
        <w:r w:rsidR="00BB4A01">
          <w:rPr>
            <w:rFonts w:ascii="Century Gothic" w:hAnsi="Century Gothic"/>
            <w:b/>
            <w:sz w:val="24"/>
            <w:szCs w:val="24"/>
          </w:rPr>
          <w:t>Coursework</w:t>
        </w:r>
      </w:ins>
      <w:ins w:author="Arjun Srinivasan" w:date="2019-12-29T17:44:00Z" w:id="485">
        <w:r w:rsidR="004448F0">
          <w:rPr>
            <w:rFonts w:ascii="Century Gothic" w:hAnsi="Century Gothic"/>
            <w:b/>
            <w:sz w:val="24"/>
            <w:szCs w:val="24"/>
          </w:rPr>
          <w:t xml:space="preserve"> Programming</w:t>
        </w:r>
      </w:ins>
      <w:ins w:author="Srivaths Srinivasan" w:date="2019-12-29T14:16:00Z" w:id="486">
        <w:r w:rsidR="00BB4A01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author="Arjun Srinivasan" w:date="2019-12-29T10:57:00Z" w:id="487">
        <w:del w:author="Srivaths Srinivasan" w:date="2019-12-29T14:16:00Z" w:id="488">
          <w:r w:rsidDel="00BB4A01" w:rsidR="00682F1D">
            <w:rPr>
              <w:rFonts w:ascii="Century Gothic" w:hAnsi="Century Gothic"/>
              <w:b/>
              <w:sz w:val="24"/>
              <w:szCs w:val="24"/>
            </w:rPr>
            <w:delText xml:space="preserve"> </w:delText>
          </w:r>
        </w:del>
        <w:r w:rsidR="00682F1D">
          <w:rPr>
            <w:rFonts w:ascii="Century Gothic" w:hAnsi="Century Gothic"/>
            <w:b/>
            <w:sz w:val="24"/>
            <w:szCs w:val="24"/>
          </w:rPr>
          <w:t>(C, C++,</w:t>
        </w:r>
      </w:ins>
      <w:ins w:author="Arjun Srinivasan" w:date="2019-12-29T11:33:00Z" w:id="489">
        <w:r w:rsidR="00067AB3">
          <w:rPr>
            <w:rFonts w:ascii="Century Gothic" w:hAnsi="Century Gothic"/>
            <w:b/>
            <w:sz w:val="24"/>
            <w:szCs w:val="24"/>
          </w:rPr>
          <w:t xml:space="preserve"> </w:t>
        </w:r>
      </w:ins>
      <w:ins w:author="Arjun Srinivasan" w:date="2019-12-29T10:57:00Z" w:id="490">
        <w:r w:rsidR="00682F1D">
          <w:rPr>
            <w:rFonts w:ascii="Century Gothic" w:hAnsi="Century Gothic"/>
            <w:b/>
            <w:sz w:val="24"/>
            <w:szCs w:val="24"/>
          </w:rPr>
          <w:t>JavaScript, Python)</w:t>
        </w:r>
      </w:ins>
    </w:p>
    <w:p w:rsidR="00050947" w:rsidRDefault="00050947" w14:paraId="38BFD720" w14:textId="77777777">
      <w:pPr>
        <w:tabs>
          <w:tab w:val="left" w:pos="8868"/>
        </w:tabs>
        <w:ind w:left="105" w:right="112"/>
        <w:rPr>
          <w:ins w:author="Arjun Srinivasan" w:date="2019-12-29T12:13:00Z" w:id="491"/>
          <w:rFonts w:ascii="Century Gothic" w:hAnsi="Century Gothic"/>
          <w:b/>
          <w:sz w:val="24"/>
          <w:szCs w:val="24"/>
        </w:rPr>
      </w:pPr>
    </w:p>
    <w:p w:rsidR="00E61E52" w:rsidRDefault="00050947" w14:paraId="36868F40" w14:textId="36FD0F04">
      <w:pPr>
        <w:pStyle w:val="ListParagraph"/>
        <w:numPr>
          <w:ilvl w:val="0"/>
          <w:numId w:val="8"/>
        </w:numPr>
        <w:rPr>
          <w:ins w:author="Arjun Srinivasan" w:date="2019-12-29T12:14:00Z" w:id="492"/>
          <w:rFonts w:ascii="Century Gothic" w:hAnsi="Century Gothic"/>
          <w:sz w:val="24"/>
          <w:szCs w:val="24"/>
        </w:rPr>
        <w:pPrChange w:author="Arjun Srinivasan" w:date="2019-12-29T12:14:00Z" w:id="493">
          <w:pPr/>
        </w:pPrChange>
      </w:pPr>
      <w:ins w:author="Arjun Srinivasan" w:date="2019-12-29T12:13:00Z" w:id="494">
        <w:r w:rsidRPr="00E61E52">
          <w:rPr>
            <w:rFonts w:ascii="Century Gothic" w:hAnsi="Century Gothic"/>
            <w:sz w:val="24"/>
            <w:szCs w:val="24"/>
            <w:rPrChange w:author="Arjun Srinivasan" w:date="2019-12-29T12:14:00Z" w:id="495">
              <w:rPr/>
            </w:rPrChange>
          </w:rPr>
          <w:t xml:space="preserve">Developed </w:t>
        </w:r>
        <w:del w:author="Srivaths Srinivasan" w:date="2019-12-29T14:27:00Z" w:id="496">
          <w:r w:rsidRPr="00E61E52" w:rsidDel="007F031A">
            <w:rPr>
              <w:rFonts w:ascii="Century Gothic" w:hAnsi="Century Gothic"/>
              <w:sz w:val="24"/>
              <w:szCs w:val="24"/>
              <w:rPrChange w:author="Arjun Srinivasan" w:date="2019-12-29T12:14:00Z" w:id="497">
                <w:rPr/>
              </w:rPrChange>
            </w:rPr>
            <w:delText xml:space="preserve">multiple </w:delText>
          </w:r>
        </w:del>
        <w:r w:rsidRPr="00E61E52">
          <w:rPr>
            <w:rFonts w:ascii="Century Gothic" w:hAnsi="Century Gothic"/>
            <w:sz w:val="24"/>
            <w:szCs w:val="24"/>
            <w:rPrChange w:author="Arjun Srinivasan" w:date="2019-12-29T12:14:00Z" w:id="498">
              <w:rPr/>
            </w:rPrChange>
          </w:rPr>
          <w:t xml:space="preserve">neural networks to solve problems </w:t>
        </w:r>
        <w:del w:author="Srivaths Srinivasan" w:date="2019-12-29T14:27:00Z" w:id="499">
          <w:r w:rsidRPr="00E61E52" w:rsidDel="007F031A">
            <w:rPr>
              <w:rFonts w:ascii="Century Gothic" w:hAnsi="Century Gothic"/>
              <w:sz w:val="24"/>
              <w:szCs w:val="24"/>
              <w:rPrChange w:author="Arjun Srinivasan" w:date="2019-12-29T12:14:00Z" w:id="500">
                <w:rPr/>
              </w:rPrChange>
            </w:rPr>
            <w:delText>such a</w:delText>
          </w:r>
        </w:del>
      </w:ins>
      <w:ins w:author="Srivaths Srinivasan" w:date="2019-12-29T14:27:00Z" w:id="501">
        <w:r w:rsidR="007F031A">
          <w:rPr>
            <w:rFonts w:ascii="Century Gothic" w:hAnsi="Century Gothic"/>
            <w:sz w:val="24"/>
            <w:szCs w:val="24"/>
          </w:rPr>
          <w:t>for</w:t>
        </w:r>
      </w:ins>
      <w:ins w:author="Arjun Srinivasan" w:date="2019-12-29T12:13:00Z" w:id="502">
        <w:del w:author="Srivaths Srinivasan" w:date="2019-12-29T14:27:00Z" w:id="503">
          <w:r w:rsidRPr="00E61E52" w:rsidDel="007F031A">
            <w:rPr>
              <w:rFonts w:ascii="Century Gothic" w:hAnsi="Century Gothic"/>
              <w:sz w:val="24"/>
              <w:szCs w:val="24"/>
              <w:rPrChange w:author="Arjun Srinivasan" w:date="2019-12-29T12:14:00Z" w:id="504">
                <w:rPr/>
              </w:rPrChange>
            </w:rPr>
            <w:delText>s</w:delText>
          </w:r>
        </w:del>
        <w:r w:rsidRPr="00E61E52">
          <w:rPr>
            <w:rFonts w:ascii="Century Gothic" w:hAnsi="Century Gothic"/>
            <w:sz w:val="24"/>
            <w:szCs w:val="24"/>
            <w:rPrChange w:author="Arjun Srinivasan" w:date="2019-12-29T12:14:00Z" w:id="505">
              <w:rPr/>
            </w:rPrChange>
          </w:rPr>
          <w:t xml:space="preserve"> digit classification, language identification, and regression equations.</w:t>
        </w:r>
      </w:ins>
    </w:p>
    <w:p w:rsidRPr="00E61E52" w:rsidR="00E61E52" w:rsidRDefault="00E61E52" w14:paraId="56BA33EE" w14:textId="08587B85">
      <w:pPr>
        <w:pStyle w:val="ListParagraph"/>
        <w:numPr>
          <w:ilvl w:val="0"/>
          <w:numId w:val="8"/>
        </w:numPr>
        <w:rPr>
          <w:ins w:author="Arjun Srinivasan" w:date="2019-12-29T12:14:00Z" w:id="506"/>
          <w:rFonts w:ascii="Century Gothic" w:hAnsi="Century Gothic"/>
          <w:sz w:val="24"/>
          <w:szCs w:val="24"/>
          <w:rPrChange w:author="Arjun Srinivasan" w:date="2019-12-29T12:14:00Z" w:id="507">
            <w:rPr>
              <w:ins w:author="Arjun Srinivasan" w:date="2019-12-29T12:14:00Z" w:id="508"/>
            </w:rPr>
          </w:rPrChange>
        </w:rPr>
        <w:pPrChange w:author="Arjun Srinivasan" w:date="2019-12-29T12:14:00Z" w:id="509">
          <w:pPr/>
        </w:pPrChange>
      </w:pPr>
      <w:ins w:author="Arjun Srinivasan" w:date="2019-12-29T12:14:00Z" w:id="510">
        <w:r w:rsidRPr="00872D8B">
          <w:rPr>
            <w:rFonts w:ascii="Century Gothic" w:hAnsi="Century Gothic"/>
            <w:sz w:val="24"/>
            <w:szCs w:val="24"/>
          </w:rPr>
          <w:t xml:space="preserve">Implemented a WebGL fluid simulator based on </w:t>
        </w:r>
        <w:del w:author="Srivaths Srinivasan" w:date="2019-12-29T14:16:00Z" w:id="511">
          <w:r w:rsidRPr="00872D8B" w:rsidDel="00BB4A01">
            <w:rPr>
              <w:rFonts w:ascii="Century Gothic" w:hAnsi="Century Gothic"/>
              <w:sz w:val="24"/>
              <w:szCs w:val="24"/>
            </w:rPr>
            <w:delText xml:space="preserve">the </w:delText>
          </w:r>
        </w:del>
        <w:proofErr w:type="spellStart"/>
        <w:r w:rsidRPr="00872D8B">
          <w:rPr>
            <w:rFonts w:ascii="Century Gothic" w:hAnsi="Century Gothic"/>
            <w:sz w:val="24"/>
            <w:szCs w:val="24"/>
          </w:rPr>
          <w:t>Navier</w:t>
        </w:r>
        <w:proofErr w:type="spellEnd"/>
        <w:r w:rsidRPr="00872D8B">
          <w:rPr>
            <w:rFonts w:ascii="Century Gothic" w:hAnsi="Century Gothic"/>
            <w:sz w:val="24"/>
            <w:szCs w:val="24"/>
          </w:rPr>
          <w:t xml:space="preserve">-Stokes equations </w:t>
        </w:r>
        <w:proofErr w:type="gramStart"/>
        <w:r w:rsidRPr="00872D8B">
          <w:rPr>
            <w:rFonts w:ascii="Century Gothic" w:hAnsi="Century Gothic"/>
            <w:sz w:val="24"/>
            <w:szCs w:val="24"/>
          </w:rPr>
          <w:t xml:space="preserve">that </w:t>
        </w:r>
      </w:ins>
      <w:ins w:author="Arjun Srinivasan" w:date="2020-01-03T22:33:00Z" w:id="512">
        <w:r w:rsidR="006536E3">
          <w:rPr>
            <w:rFonts w:ascii="Century Gothic" w:hAnsi="Century Gothic"/>
            <w:sz w:val="24"/>
            <w:szCs w:val="24"/>
          </w:rPr>
          <w:t xml:space="preserve"> </w:t>
        </w:r>
      </w:ins>
      <w:ins w:author="Arjun Srinivasan" w:date="2019-12-29T12:14:00Z" w:id="513">
        <w:r w:rsidRPr="00872D8B">
          <w:rPr>
            <w:rFonts w:ascii="Century Gothic" w:hAnsi="Century Gothic"/>
            <w:sz w:val="24"/>
            <w:szCs w:val="24"/>
          </w:rPr>
          <w:t>allowed</w:t>
        </w:r>
        <w:proofErr w:type="gramEnd"/>
        <w:r w:rsidRPr="00872D8B">
          <w:rPr>
            <w:rFonts w:ascii="Century Gothic" w:hAnsi="Century Gothic"/>
            <w:sz w:val="24"/>
            <w:szCs w:val="24"/>
          </w:rPr>
          <w:t xml:space="preserve"> users to control density and velocity of the fluid.</w:t>
        </w:r>
      </w:ins>
    </w:p>
    <w:p w:rsidRPr="00E61E52" w:rsidR="00FA505A" w:rsidDel="00393C20" w:rsidRDefault="00FA505A" w14:paraId="5ECA1B2C" w14:textId="2F9087E5">
      <w:pPr>
        <w:numPr>
          <w:ilvl w:val="0"/>
          <w:numId w:val="8"/>
        </w:numPr>
        <w:ind w:left="825"/>
        <w:rPr>
          <w:del w:author="Arjun Srinivasan" w:date="2019-12-28T22:23:00Z" w:id="514"/>
          <w:rFonts w:ascii="Century Gothic" w:hAnsi="Century Gothic"/>
          <w:sz w:val="24"/>
          <w:szCs w:val="24"/>
          <w:rPrChange w:author="Arjun Srinivasan" w:date="2019-12-29T12:14:00Z" w:id="515">
            <w:rPr>
              <w:del w:author="Arjun Srinivasan" w:date="2019-12-28T22:23:00Z" w:id="516"/>
              <w:i/>
            </w:rPr>
          </w:rPrChange>
        </w:rPr>
        <w:pPrChange w:author="Arjun Srinivasan" w:date="2019-12-29T12:14:00Z" w:id="517">
          <w:pPr>
            <w:pStyle w:val="ListParagraph"/>
            <w:numPr>
              <w:numId w:val="5"/>
            </w:numPr>
            <w:tabs>
              <w:tab w:val="left" w:pos="8568"/>
            </w:tabs>
            <w:spacing w:line="275" w:lineRule="exact"/>
            <w:ind w:left="720" w:right="544"/>
          </w:pPr>
        </w:pPrChange>
      </w:pPr>
      <w:del w:author="Arjun Srinivasan" w:date="2019-12-28T22:23:00Z" w:id="518">
        <w:r w:rsidRPr="00E61E52" w:rsidDel="00393C20">
          <w:rPr>
            <w:rFonts w:ascii="Century Gothic" w:hAnsi="Century Gothic"/>
            <w:sz w:val="24"/>
            <w:szCs w:val="24"/>
            <w:rPrChange w:author="Arjun Srinivasan" w:date="2019-12-29T12:14:00Z" w:id="519">
              <w:rPr/>
            </w:rPrChange>
          </w:rPr>
          <w:delText xml:space="preserve">Developed VBA solution that generates manufacturing schedules for automation.  </w:delText>
        </w:r>
      </w:del>
      <w:ins w:author="Srinivasan, Srivaths (Cognizant)" w:date="2019-01-20T11:42:00Z" w:id="520">
        <w:del w:author="Arjun Srinivasan" w:date="2019-12-28T22:23:00Z" w:id="521">
          <w:r w:rsidRPr="00E61E52" w:rsidDel="00393C20" w:rsidR="00C4628B">
            <w:rPr>
              <w:rFonts w:ascii="Century Gothic" w:hAnsi="Century Gothic"/>
              <w:sz w:val="24"/>
              <w:szCs w:val="24"/>
              <w:rPrChange w:author="Arjun Srinivasan" w:date="2019-12-29T12:14:00Z" w:id="522">
                <w:rPr/>
              </w:rPrChange>
            </w:rPr>
            <w:delText xml:space="preserve"> </w:delText>
          </w:r>
          <w:r w:rsidRPr="00E61E52" w:rsidDel="00393C20" w:rsidR="002A6FD2">
            <w:rPr>
              <w:rFonts w:ascii="Century Gothic" w:hAnsi="Century Gothic"/>
              <w:sz w:val="24"/>
              <w:szCs w:val="24"/>
              <w:rPrChange w:author="Arjun Srinivasan" w:date="2019-12-29T12:14:00Z" w:id="523">
                <w:rPr/>
              </w:rPrChange>
            </w:rPr>
            <w:delText>t</w:delText>
          </w:r>
          <w:r w:rsidRPr="00E61E52" w:rsidDel="00393C20" w:rsidR="00C4628B">
            <w:rPr>
              <w:rFonts w:ascii="Century Gothic" w:hAnsi="Century Gothic"/>
              <w:sz w:val="24"/>
              <w:szCs w:val="24"/>
              <w:rPrChange w:author="Arjun Srinivasan" w:date="2019-12-29T12:14:00Z" w:id="524">
                <w:rPr/>
              </w:rPrChange>
            </w:rPr>
            <w:delText>hat i</w:delText>
          </w:r>
        </w:del>
      </w:ins>
      <w:del w:author="Arjun Srinivasan" w:date="2019-12-28T22:23:00Z" w:id="525">
        <w:r w:rsidRPr="00E61E52" w:rsidDel="00393C20">
          <w:rPr>
            <w:rFonts w:ascii="Century Gothic" w:hAnsi="Century Gothic"/>
            <w:sz w:val="24"/>
            <w:szCs w:val="24"/>
            <w:rPrChange w:author="Arjun Srinivasan" w:date="2019-12-29T12:14:00Z" w:id="526">
              <w:rPr/>
            </w:rPrChange>
          </w:rPr>
          <w:delText>Improved manufacturing process efficiency by</w:delText>
        </w:r>
        <w:r w:rsidRPr="00E61E52" w:rsidDel="00393C20">
          <w:rPr>
            <w:rFonts w:ascii="Century Gothic" w:hAnsi="Century Gothic"/>
            <w:spacing w:val="-30"/>
            <w:sz w:val="24"/>
            <w:szCs w:val="24"/>
            <w:rPrChange w:author="Arjun Srinivasan" w:date="2019-12-29T12:14:00Z" w:id="527">
              <w:rPr>
                <w:spacing w:val="-30"/>
              </w:rPr>
            </w:rPrChange>
          </w:rPr>
          <w:delText xml:space="preserve"> </w:delText>
        </w:r>
        <w:r w:rsidRPr="00E61E52" w:rsidDel="00393C20">
          <w:rPr>
            <w:rFonts w:ascii="Century Gothic" w:hAnsi="Century Gothic"/>
            <w:sz w:val="24"/>
            <w:szCs w:val="24"/>
            <w:rPrChange w:author="Arjun Srinivasan" w:date="2019-12-29T12:14:00Z" w:id="528">
              <w:rPr/>
            </w:rPrChange>
          </w:rPr>
          <w:delText>10%</w:delText>
        </w:r>
      </w:del>
    </w:p>
    <w:p w:rsidR="00FA505A" w:rsidDel="00261651" w:rsidRDefault="00FA505A" w14:paraId="0A813D01" w14:textId="77777777">
      <w:pPr>
        <w:rPr>
          <w:del w:author="Arjun Srinivasan" w:date="2019-12-28T22:28:00Z" w:id="529"/>
          <w:b/>
          <w:i/>
        </w:rPr>
        <w:pPrChange w:author="Arjun Srinivasan" w:date="2019-12-29T12:14:00Z" w:id="530">
          <w:pPr>
            <w:tabs>
              <w:tab w:val="left" w:pos="8868"/>
            </w:tabs>
            <w:ind w:right="112"/>
          </w:pPr>
        </w:pPrChange>
      </w:pPr>
    </w:p>
    <w:p w:rsidR="002A6FD2" w:rsidDel="00B06924" w:rsidRDefault="00693D25" w14:paraId="1B0E16EC" w14:textId="75A601AF">
      <w:pPr>
        <w:rPr>
          <w:ins w:author="Srinivasan, Srivaths (Cognizant)" w:date="2019-01-20T11:43:00Z" w:id="531"/>
          <w:del w:author="Arjun Srinivasan" w:date="2019-12-29T11:51:00Z" w:id="532"/>
          <w:i/>
        </w:rPr>
        <w:pPrChange w:author="Arjun Srinivasan" w:date="2019-12-29T12:14:00Z" w:id="533">
          <w:pPr>
            <w:tabs>
              <w:tab w:val="left" w:pos="8868"/>
            </w:tabs>
            <w:ind w:left="105" w:right="112"/>
          </w:pPr>
        </w:pPrChange>
      </w:pPr>
      <w:del w:author="Arjun Srinivasan" w:date="2019-12-29T11:51:00Z" w:id="534">
        <w:r w:rsidRPr="00594040" w:rsidDel="00B06924">
          <w:rPr>
            <w:b/>
            <w:i/>
          </w:rPr>
          <w:delText>Charter Schools - Web-Scraping Analysis Research Apprentice(</w:delText>
        </w:r>
      </w:del>
      <w:ins w:author="Srinivasan, Srivaths (Cognizant)" w:date="2019-01-20T11:33:00Z" w:id="535">
        <w:del w:author="Arjun Srinivasan" w:date="2019-12-29T11:51:00Z" w:id="536">
          <w:r w:rsidRPr="00594040" w:rsidDel="00B06924" w:rsidR="00C4628B">
            <w:rPr>
              <w:b/>
              <w:i/>
            </w:rPr>
            <w:delText>Apprentice (</w:delText>
          </w:r>
        </w:del>
      </w:ins>
      <w:del w:author="Arjun Srinivasan" w:date="2019-12-29T11:51:00Z" w:id="537">
        <w:r w:rsidRPr="00594040" w:rsidDel="00B06924">
          <w:rPr>
            <w:b/>
            <w:i/>
          </w:rPr>
          <w:delText>Python)</w:delText>
        </w:r>
        <w:r w:rsidDel="00B06924">
          <w:rPr>
            <w:i/>
          </w:rPr>
          <w:delText xml:space="preserve">   </w:delText>
        </w:r>
        <w:r w:rsidRPr="00594040" w:rsidDel="00B06924">
          <w:rPr>
            <w:i/>
          </w:rPr>
          <w:delText>Aug</w:delText>
        </w:r>
        <w:r w:rsidRPr="00594040" w:rsidDel="00B06924">
          <w:rPr>
            <w:i/>
            <w:spacing w:val="-8"/>
          </w:rPr>
          <w:delText xml:space="preserve"> </w:delText>
        </w:r>
        <w:r w:rsidRPr="00594040" w:rsidDel="00B06924">
          <w:rPr>
            <w:i/>
          </w:rPr>
          <w:delText xml:space="preserve">2017-Present </w:delText>
        </w:r>
      </w:del>
    </w:p>
    <w:p w:rsidRPr="00594040" w:rsidR="00693D25" w:rsidDel="00B06924" w:rsidRDefault="002A6FD2" w14:paraId="0692211F" w14:textId="61BA468E">
      <w:pPr>
        <w:rPr>
          <w:del w:author="Arjun Srinivasan" w:date="2019-12-29T11:51:00Z" w:id="538"/>
          <w:i/>
        </w:rPr>
        <w:pPrChange w:author="Arjun Srinivasan" w:date="2019-12-29T12:14:00Z" w:id="539">
          <w:pPr>
            <w:tabs>
              <w:tab w:val="left" w:pos="8868"/>
            </w:tabs>
            <w:ind w:left="105" w:right="112"/>
          </w:pPr>
        </w:pPrChange>
      </w:pPr>
      <w:ins w:author="Srinivasan, Srivaths (Cognizant)" w:date="2019-01-20T11:44:00Z" w:id="540">
        <w:del w:author="Arjun Srinivasan" w:date="2019-12-29T11:51:00Z" w:id="541">
          <w:r w:rsidDel="00B06924">
            <w:rPr>
              <w:i/>
            </w:rPr>
            <w:delText xml:space="preserve">Professor </w:delText>
          </w:r>
        </w:del>
        <w:del w:author="Arjun Srinivasan" w:date="2019-01-20T15:09:00Z" w:id="542">
          <w:r w:rsidDel="00605C81">
            <w:rPr>
              <w:i/>
            </w:rPr>
            <w:delText>??’</w:delText>
          </w:r>
        </w:del>
        <w:del w:author="Arjun Srinivasan" w:date="2019-12-29T11:51:00Z" w:id="543">
          <w:r w:rsidDel="00B06924">
            <w:rPr>
              <w:i/>
            </w:rPr>
            <w:delText xml:space="preserve">s </w:delText>
          </w:r>
        </w:del>
      </w:ins>
      <w:del w:author="Arjun Srinivasan" w:date="2019-12-29T11:51:00Z" w:id="544">
        <w:r w:rsidRPr="00594040" w:rsidDel="00B06924" w:rsidR="00693D25">
          <w:rPr>
            <w:i/>
          </w:rPr>
          <w:delText xml:space="preserve">Research </w:delText>
        </w:r>
      </w:del>
      <w:ins w:author="Srinivasan, Srivaths (Cognizant)" w:date="2019-01-20T11:44:00Z" w:id="545">
        <w:del w:author="Arjun Srinivasan" w:date="2019-12-29T11:51:00Z" w:id="546">
          <w:r w:rsidDel="00B06924">
            <w:rPr>
              <w:i/>
            </w:rPr>
            <w:delText>r</w:delText>
          </w:r>
          <w:r w:rsidRPr="00594040" w:rsidDel="00B06924">
            <w:rPr>
              <w:i/>
            </w:rPr>
            <w:delText xml:space="preserve">esearch </w:delText>
          </w:r>
        </w:del>
      </w:ins>
      <w:del w:author="Arjun Srinivasan" w:date="2019-12-29T11:51:00Z" w:id="547">
        <w:r w:rsidRPr="00594040" w:rsidDel="00B06924" w:rsidR="00693D25">
          <w:rPr>
            <w:i/>
          </w:rPr>
          <w:delText xml:space="preserve">project investigating the impact of proliferation of Charter Schools on their communities </w:delText>
        </w:r>
      </w:del>
    </w:p>
    <w:p w:rsidRPr="00594040" w:rsidR="00693D25" w:rsidDel="00B06924" w:rsidRDefault="00693D25" w14:paraId="2F0D5D62" w14:textId="09022E52">
      <w:pPr>
        <w:rPr>
          <w:del w:author="Arjun Srinivasan" w:date="2019-12-29T11:51:00Z" w:id="548"/>
        </w:rPr>
        <w:pPrChange w:author="Arjun Srinivasan" w:date="2019-12-29T12:14:00Z" w:id="549">
          <w:pPr>
            <w:pStyle w:val="ListParagraph"/>
            <w:numPr>
              <w:numId w:val="1"/>
            </w:numPr>
            <w:tabs>
              <w:tab w:val="left" w:pos="825"/>
              <w:tab w:val="left" w:pos="826"/>
            </w:tabs>
            <w:ind w:right="101"/>
          </w:pPr>
        </w:pPrChange>
      </w:pPr>
      <w:del w:author="Arjun Srinivasan" w:date="2019-12-29T11:51:00Z" w:id="550">
        <w:r w:rsidRPr="00594040" w:rsidDel="00B06924">
          <w:delText xml:space="preserve">Developed spider program that scoured over 1,000 websites and retrieved text </w:delText>
        </w:r>
        <w:r w:rsidRPr="00594040" w:rsidDel="00B06924">
          <w:rPr>
            <w:spacing w:val="-3"/>
          </w:rPr>
          <w:delText xml:space="preserve">from </w:delText>
        </w:r>
        <w:r w:rsidRPr="00594040" w:rsidDel="00B06924">
          <w:delText xml:space="preserve">over 95% of all links visited surpassing prior success rate of 50% </w:delText>
        </w:r>
      </w:del>
    </w:p>
    <w:p w:rsidRPr="00594040" w:rsidR="00693D25" w:rsidDel="00B06924" w:rsidRDefault="00693D25" w14:paraId="2EC43824" w14:textId="761AB20B">
      <w:pPr>
        <w:rPr>
          <w:del w:author="Arjun Srinivasan" w:date="2019-12-29T11:51:00Z" w:id="551"/>
        </w:rPr>
        <w:pPrChange w:author="Arjun Srinivasan" w:date="2019-12-29T12:14:00Z" w:id="552">
          <w:pPr>
            <w:pStyle w:val="ListParagraph"/>
            <w:numPr>
              <w:numId w:val="1"/>
            </w:numPr>
            <w:tabs>
              <w:tab w:val="left" w:pos="825"/>
              <w:tab w:val="left" w:pos="826"/>
            </w:tabs>
            <w:ind w:right="226"/>
          </w:pPr>
        </w:pPrChange>
      </w:pPr>
      <w:del w:author="Arjun Srinivasan" w:date="2019-12-29T11:51:00Z" w:id="553">
        <w:r w:rsidRPr="00594040" w:rsidDel="00B06924">
          <w:delText>Built algorithms to parse the retrieved text and obtain critical information on each school</w:delText>
        </w:r>
      </w:del>
    </w:p>
    <w:p w:rsidRPr="00594040" w:rsidR="00693D25" w:rsidDel="00B06924" w:rsidRDefault="00693D25" w14:paraId="38AA981E" w14:textId="277FE00D">
      <w:pPr>
        <w:rPr>
          <w:del w:author="Arjun Srinivasan" w:date="2019-12-29T11:51:00Z" w:id="554"/>
        </w:rPr>
        <w:pPrChange w:author="Arjun Srinivasan" w:date="2019-12-29T12:14:00Z" w:id="555">
          <w:pPr>
            <w:tabs>
              <w:tab w:val="left" w:pos="825"/>
              <w:tab w:val="left" w:pos="826"/>
            </w:tabs>
            <w:ind w:right="226"/>
          </w:pPr>
        </w:pPrChange>
      </w:pPr>
    </w:p>
    <w:p w:rsidRPr="00594040" w:rsidR="00050947" w:rsidRDefault="00050947" w14:paraId="65718BDD" w14:textId="77777777"/>
    <w:sectPr w:rsidRPr="00594040" w:rsidR="00050947" w:rsidSect="00B06924">
      <w:headerReference w:type="default" r:id="rId10"/>
      <w:type w:val="nextPage"/>
      <w:pgSz w:w="12240" w:h="15840" w:orient="portrait" w:code="1"/>
      <w:pgMar w:top="634" w:right="763" w:bottom="274" w:left="763" w:header="720" w:footer="720" w:gutter="0"/>
      <w:cols w:space="720"/>
      <w:sectPrChange w:author="Arjun Srinivasan" w:date="2019-12-29T11:51:00Z" w:id="569">
        <w:sectPr w:rsidRPr="00594040" w:rsidR="00050947" w:rsidSect="00B06924">
          <w:type w:val="continuous"/>
          <w:pgMar w:top="634" w:right="763" w:bottom="274" w:left="763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SS" w:author="Srivaths Srinivasan" w:date="2019-12-29T13:57:00Z" w:id="20">
    <w:p w:rsidR="009E20F5" w:rsidRDefault="009E20F5" w14:paraId="7693B155" w14:textId="4D954F2A">
      <w:pPr>
        <w:pStyle w:val="CommentText"/>
      </w:pPr>
      <w:r>
        <w:rPr>
          <w:rStyle w:val="CommentReference"/>
        </w:rPr>
        <w:annotationRef/>
      </w:r>
      <w:r>
        <w:t xml:space="preserve">What happened to the TOOLS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93B1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93B155" w16cid:durableId="21B32F4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C70" w:rsidP="009D6277" w:rsidRDefault="00D97C70" w14:paraId="0D583105" w14:textId="77777777">
      <w:r>
        <w:separator/>
      </w:r>
    </w:p>
  </w:endnote>
  <w:endnote w:type="continuationSeparator" w:id="0">
    <w:p w:rsidR="00D97C70" w:rsidP="009D6277" w:rsidRDefault="00D97C70" w14:paraId="1521BBC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C70" w:rsidP="009D6277" w:rsidRDefault="00D97C70" w14:paraId="33759ACF" w14:textId="77777777">
      <w:r>
        <w:separator/>
      </w:r>
    </w:p>
  </w:footnote>
  <w:footnote w:type="continuationSeparator" w:id="0">
    <w:p w:rsidR="00D97C70" w:rsidP="009D6277" w:rsidRDefault="00D97C70" w14:paraId="1E0633F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53168" w:rsidR="0009283A" w:rsidP="00353168" w:rsidRDefault="0009283A" w14:paraId="7D6FC326" w14:textId="77777777">
    <w:pPr>
      <w:spacing w:before="78"/>
      <w:ind w:left="3741" w:right="3745"/>
      <w:jc w:val="center"/>
      <w:rPr>
        <w:rFonts w:ascii="Century Gothic" w:hAnsi="Century Gothic"/>
        <w:b/>
        <w:color w:val="000000"/>
        <w:sz w:val="28"/>
        <w:rPrChange w:author="Srinivasan, Srivaths (Cognizant)" w:date="2019-01-20T11:51:00Z" w:id="185">
          <w:rPr>
            <w:rFonts w:ascii="Arial"/>
            <w:b/>
            <w:sz w:val="28"/>
          </w:rPr>
        </w:rPrChange>
      </w:rPr>
    </w:pPr>
    <w:r w:rsidRPr="00353168">
      <w:rPr>
        <w:rFonts w:ascii="Century Gothic" w:hAnsi="Century Gothic"/>
        <w:b/>
        <w:color w:val="000000"/>
        <w:sz w:val="28"/>
        <w:rPrChange w:author="Srinivasan, Srivaths (Cognizant)" w:date="2019-01-20T11:51:00Z" w:id="186">
          <w:rPr>
            <w:rFonts w:ascii="Arial"/>
            <w:b/>
            <w:sz w:val="28"/>
          </w:rPr>
        </w:rPrChange>
      </w:rPr>
      <w:t>Arjun Srinivasan</w:t>
    </w:r>
  </w:p>
  <w:p w:rsidRPr="00353168" w:rsidR="0009343F" w:rsidDel="00353168" w:rsidP="00353168" w:rsidRDefault="0009343F" w14:paraId="439E90F3" w14:textId="77777777">
    <w:pPr>
      <w:spacing w:before="4" w:line="242" w:lineRule="auto"/>
      <w:ind w:left="3741" w:right="3745"/>
      <w:jc w:val="center"/>
      <w:rPr>
        <w:del w:author="Srinivasan, Srivaths (Cognizant)" w:date="2019-01-20T11:49:00Z" w:id="187"/>
        <w:rFonts w:ascii="Century Gothic" w:hAnsi="Century Gothic"/>
        <w:color w:val="000000"/>
        <w:sz w:val="25"/>
        <w:szCs w:val="25"/>
        <w:rPrChange w:author="Srinivasan, Srivaths (Cognizant)" w:date="2019-01-20T11:51:00Z" w:id="188">
          <w:rPr>
            <w:del w:author="Srinivasan, Srivaths (Cognizant)" w:date="2019-01-20T11:49:00Z" w:id="189"/>
            <w:rFonts w:ascii="Arial"/>
          </w:rPr>
        </w:rPrChange>
      </w:rPr>
    </w:pPr>
    <w:del w:author="Srinivasan, Srivaths (Cognizant)" w:date="2019-01-20T11:49:00Z" w:id="190">
      <w:r w:rsidRPr="00353168" w:rsidDel="00353168">
        <w:rPr>
          <w:rFonts w:ascii="Century Gothic" w:hAnsi="Century Gothic"/>
          <w:color w:val="000000"/>
          <w:sz w:val="25"/>
          <w:szCs w:val="25"/>
          <w:rPrChange w:author="Srinivasan, Srivaths (Cognizant)" w:date="2019-01-20T11:51:00Z" w:id="191">
            <w:rPr>
              <w:rFonts w:ascii="Arial"/>
            </w:rPr>
          </w:rPrChange>
        </w:rPr>
        <w:delText>arjunsrinivasan1997@gmail.com</w:delText>
      </w:r>
    </w:del>
  </w:p>
  <w:p w:rsidRPr="00353168" w:rsidR="0009283A" w:rsidDel="00353168" w:rsidRDefault="0009283A" w14:paraId="352B95C4" w14:textId="77777777">
    <w:pPr>
      <w:spacing w:before="4" w:line="242" w:lineRule="auto"/>
      <w:ind w:left="3741" w:right="3745"/>
      <w:jc w:val="center"/>
      <w:rPr>
        <w:del w:author="Srinivasan, Srivaths (Cognizant)" w:date="2019-01-20T11:49:00Z" w:id="192"/>
        <w:rFonts w:ascii="Century Gothic" w:hAnsi="Century Gothic"/>
        <w:color w:val="000000"/>
        <w:sz w:val="25"/>
        <w:szCs w:val="25"/>
        <w:rPrChange w:author="Srinivasan, Srivaths (Cognizant)" w:date="2019-01-20T11:51:00Z" w:id="193">
          <w:rPr>
            <w:del w:author="Srinivasan, Srivaths (Cognizant)" w:date="2019-01-20T11:49:00Z" w:id="194"/>
            <w:rFonts w:ascii="Arial"/>
          </w:rPr>
        </w:rPrChange>
      </w:rPr>
    </w:pPr>
    <w:del w:author="Srinivasan, Srivaths (Cognizant)" w:date="2019-01-20T11:49:00Z" w:id="195">
      <w:r w:rsidRPr="00353168" w:rsidDel="00353168">
        <w:rPr>
          <w:rFonts w:ascii="Century Gothic" w:hAnsi="Century Gothic"/>
          <w:color w:val="000000"/>
          <w:sz w:val="25"/>
          <w:szCs w:val="25"/>
          <w:rPrChange w:author="Srinivasan, Srivaths (Cognizant)" w:date="2019-01-20T11:51:00Z" w:id="196">
            <w:rPr>
              <w:rFonts w:ascii="Arial"/>
            </w:rPr>
          </w:rPrChange>
        </w:rPr>
        <w:delText>727-252-4303</w:delText>
      </w:r>
    </w:del>
  </w:p>
  <w:p w:rsidRPr="00353168" w:rsidR="0009283A" w:rsidRDefault="006A39F4" w14:paraId="641D51B9" w14:textId="77777777">
    <w:pPr>
      <w:pStyle w:val="Heading1"/>
      <w:ind w:left="3399" w:right="3399"/>
      <w:jc w:val="center"/>
      <w:rPr>
        <w:ins w:author="Srinivasan, Srivaths (Cognizant)" w:date="2019-01-20T11:49:00Z" w:id="197"/>
        <w:rFonts w:ascii="Century Gothic" w:hAnsi="Century Gothic"/>
        <w:b w:val="0"/>
        <w:color w:val="000000"/>
        <w:sz w:val="25"/>
        <w:szCs w:val="25"/>
        <w:u w:val="thick"/>
        <w:rPrChange w:author="Srinivasan, Srivaths (Cognizant)" w:date="2019-01-20T11:51:00Z" w:id="198">
          <w:rPr>
            <w:ins w:author="Srinivasan, Srivaths (Cognizant)" w:date="2019-01-20T11:49:00Z" w:id="199"/>
            <w:rFonts w:ascii="Century Gothic" w:hAnsi="Century Gothic"/>
            <w:b w:val="0"/>
            <w:u w:val="thick"/>
          </w:rPr>
        </w:rPrChange>
      </w:rPr>
    </w:pPr>
    <w:del w:author="Srinivasan, Srivaths (Cognizant)" w:date="2019-01-20T11:49:00Z" w:id="200"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author="Srinivasan, Srivaths (Cognizant)" w:date="2019-01-20T11:51:00Z" w:id="201">
            <w:rPr>
              <w:u w:val="thick"/>
            </w:rPr>
          </w:rPrChange>
        </w:rPr>
        <w:fldChar w:fldCharType="begin"/>
      </w:r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author="Srinivasan, Srivaths (Cognizant)" w:date="2019-01-20T11:51:00Z" w:id="202">
            <w:rPr>
              <w:u w:val="thick"/>
            </w:rPr>
          </w:rPrChange>
        </w:rPr>
        <w:delInstrText xml:space="preserve"> HYPERLINK "https://arjunsrinivasan1997.github.io/" \h </w:delInstrText>
      </w:r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author="Srinivasan, Srivaths (Cognizant)" w:date="2019-01-20T11:51:00Z" w:id="203">
            <w:rPr>
              <w:u w:val="thick"/>
            </w:rPr>
          </w:rPrChange>
        </w:rPr>
        <w:fldChar w:fldCharType="separate"/>
      </w:r>
      <w:r w:rsidRPr="00353168" w:rsidDel="00353168" w:rsidR="0009283A">
        <w:rPr>
          <w:rFonts w:ascii="Century Gothic" w:hAnsi="Century Gothic"/>
          <w:color w:val="000000"/>
          <w:sz w:val="25"/>
          <w:szCs w:val="25"/>
          <w:u w:val="thick"/>
          <w:rPrChange w:author="Srinivasan, Srivaths (Cognizant)" w:date="2019-01-20T11:51:00Z" w:id="204">
            <w:rPr>
              <w:u w:val="thick"/>
            </w:rPr>
          </w:rPrChange>
        </w:rPr>
        <w:delText>https://arjunsrinivasan1997.github.io/</w:delText>
      </w:r>
      <w:r w:rsidRPr="00353168" w:rsidDel="00353168">
        <w:rPr>
          <w:rFonts w:ascii="Century Gothic" w:hAnsi="Century Gothic"/>
          <w:color w:val="000000"/>
          <w:sz w:val="25"/>
          <w:szCs w:val="25"/>
          <w:u w:val="thick"/>
          <w:rPrChange w:author="Srinivasan, Srivaths (Cognizant)" w:date="2019-01-20T11:51:00Z" w:id="205">
            <w:rPr>
              <w:u w:val="thick"/>
            </w:rPr>
          </w:rPrChange>
        </w:rPr>
        <w:fldChar w:fldCharType="end"/>
      </w:r>
    </w:del>
    <w:ins w:author="Srinivasan, Srivaths (Cognizant)" w:date="2019-01-20T11:49:00Z" w:id="206">
      <w:r w:rsidRPr="00353168" w:rsid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author="Srinivasan, Srivaths (Cognizant)" w:date="2019-01-20T11:51:00Z" w:id="207">
            <w:rPr>
              <w:rFonts w:ascii="Century Gothic" w:hAnsi="Century Gothic"/>
              <w:b w:val="0"/>
              <w:u w:val="thick"/>
            </w:rPr>
          </w:rPrChange>
        </w:rPr>
        <w:fldChar w:fldCharType="begin"/>
      </w:r>
      <w:r w:rsidRPr="00353168" w:rsid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author="Srinivasan, Srivaths (Cognizant)" w:date="2019-01-20T11:51:00Z" w:id="208">
            <w:rPr>
              <w:rFonts w:ascii="Century Gothic" w:hAnsi="Century Gothic"/>
              <w:b w:val="0"/>
              <w:u w:val="thick"/>
            </w:rPr>
          </w:rPrChange>
        </w:rPr>
        <w:instrText xml:space="preserve"> HYPERLINK "mailto:arjunsrinivasan1997@gmail.com" </w:instrText>
      </w:r>
      <w:r w:rsidRPr="00353168" w:rsid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author="Srinivasan, Srivaths (Cognizant)" w:date="2019-01-20T11:51:00Z" w:id="209">
            <w:rPr>
              <w:rFonts w:ascii="Century Gothic" w:hAnsi="Century Gothic"/>
              <w:b w:val="0"/>
              <w:u w:val="thick"/>
            </w:rPr>
          </w:rPrChange>
        </w:rPr>
        <w:fldChar w:fldCharType="separate"/>
      </w:r>
      <w:r w:rsidRPr="00353168" w:rsidR="00353168">
        <w:rPr>
          <w:rStyle w:val="Hyperlink"/>
          <w:rFonts w:ascii="Century Gothic" w:hAnsi="Century Gothic"/>
          <w:b w:val="0"/>
          <w:color w:val="000000"/>
          <w:sz w:val="25"/>
          <w:szCs w:val="25"/>
          <w:rPrChange w:author="Srinivasan, Srivaths (Cognizant)" w:date="2019-01-20T11:51:00Z" w:id="210">
            <w:rPr>
              <w:rStyle w:val="Hyperlink"/>
              <w:rFonts w:ascii="Century Gothic" w:hAnsi="Century Gothic"/>
              <w:b w:val="0"/>
            </w:rPr>
          </w:rPrChange>
        </w:rPr>
        <w:t>arjunsrinivasan1997@gmail.com</w:t>
      </w:r>
      <w:r w:rsidRPr="00353168" w:rsidR="00353168">
        <w:rPr>
          <w:rFonts w:ascii="Century Gothic" w:hAnsi="Century Gothic"/>
          <w:b w:val="0"/>
          <w:color w:val="000000"/>
          <w:sz w:val="25"/>
          <w:szCs w:val="25"/>
          <w:u w:val="thick"/>
          <w:rPrChange w:author="Srinivasan, Srivaths (Cognizant)" w:date="2019-01-20T11:51:00Z" w:id="211">
            <w:rPr>
              <w:rFonts w:ascii="Century Gothic" w:hAnsi="Century Gothic"/>
              <w:b w:val="0"/>
              <w:u w:val="thick"/>
            </w:rPr>
          </w:rPrChange>
        </w:rPr>
        <w:fldChar w:fldCharType="end"/>
      </w:r>
    </w:ins>
  </w:p>
  <w:p w:rsidRPr="00353168" w:rsidR="00353168" w:rsidRDefault="00353168" w14:paraId="53D51806" w14:textId="77777777">
    <w:pPr>
      <w:pStyle w:val="Heading1"/>
      <w:ind w:left="3399" w:right="3399"/>
      <w:jc w:val="center"/>
      <w:rPr>
        <w:ins w:author="Srinivasan, Srivaths (Cognizant)" w:date="2019-01-20T11:50:00Z" w:id="212"/>
        <w:rFonts w:ascii="Century Gothic" w:hAnsi="Century Gothic"/>
        <w:b w:val="0"/>
        <w:color w:val="000000"/>
        <w:sz w:val="25"/>
        <w:szCs w:val="25"/>
        <w:u w:val="none"/>
        <w:rPrChange w:author="Srinivasan, Srivaths (Cognizant)" w:date="2019-01-20T11:51:00Z" w:id="213">
          <w:rPr>
            <w:ins w:author="Srinivasan, Srivaths (Cognizant)" w:date="2019-01-20T11:50:00Z" w:id="214"/>
            <w:rFonts w:ascii="Century Gothic" w:hAnsi="Century Gothic"/>
            <w:b w:val="0"/>
            <w:u w:val="none"/>
          </w:rPr>
        </w:rPrChange>
      </w:rPr>
    </w:pPr>
    <w:ins w:author="Srinivasan, Srivaths (Cognizant)" w:date="2019-01-20T11:50:00Z" w:id="215">
      <w:r w:rsidRPr="00353168">
        <w:rPr>
          <w:rFonts w:ascii="Century Gothic" w:hAnsi="Century Gothic"/>
          <w:b w:val="0"/>
          <w:color w:val="000000"/>
          <w:sz w:val="25"/>
          <w:szCs w:val="25"/>
          <w:u w:val="none"/>
          <w:rPrChange w:author="Srinivasan, Srivaths (Cognizant)" w:date="2019-01-20T11:51:00Z" w:id="216">
            <w:rPr>
              <w:rFonts w:ascii="Century Gothic" w:hAnsi="Century Gothic"/>
              <w:b w:val="0"/>
              <w:u w:val="none"/>
            </w:rPr>
          </w:rPrChange>
        </w:rPr>
        <w:t>(727) 252-4303</w:t>
      </w:r>
    </w:ins>
  </w:p>
  <w:p w:rsidRPr="00353168" w:rsidR="00353168" w:rsidDel="00CC2812" w:rsidRDefault="00353168" w14:paraId="310774A6" w14:textId="77777777">
    <w:pPr>
      <w:pStyle w:val="Heading1"/>
      <w:ind w:left="3399" w:right="3399"/>
      <w:jc w:val="center"/>
      <w:rPr>
        <w:del w:author="Arjun Srinivasan" w:date="2019-01-20T15:13:00Z" w:id="217"/>
        <w:rFonts w:ascii="Century Gothic" w:hAnsi="Century Gothic"/>
        <w:b w:val="0"/>
        <w:color w:val="000000"/>
        <w:sz w:val="25"/>
        <w:szCs w:val="25"/>
        <w:u w:val="none"/>
        <w:rPrChange w:author="Srinivasan, Srivaths (Cognizant)" w:date="2019-01-20T11:51:00Z" w:id="218">
          <w:rPr>
            <w:del w:author="Arjun Srinivasan" w:date="2019-01-20T15:13:00Z" w:id="219"/>
            <w:u w:val="none"/>
          </w:rPr>
        </w:rPrChange>
      </w:rPr>
    </w:pPr>
    <w:ins w:author="Srinivasan, Srivaths (Cognizant)" w:date="2019-01-20T11:50:00Z" w:id="220">
      <w:r w:rsidRPr="00353168">
        <w:rPr>
          <w:rFonts w:ascii="Century Gothic" w:hAnsi="Century Gothic"/>
          <w:b w:val="0"/>
          <w:color w:val="000000"/>
          <w:sz w:val="25"/>
          <w:szCs w:val="25"/>
          <w:rPrChange w:author="Srinivasan, Srivaths (Cognizant)" w:date="2019-01-20T11:51:00Z" w:id="221">
            <w:rPr>
              <w:rFonts w:ascii="Century Gothic" w:hAnsi="Century Gothic"/>
              <w:b w:val="0"/>
            </w:rPr>
          </w:rPrChange>
        </w:rPr>
        <w:t xml:space="preserve">arjunsrinivasan1997.github.io </w:t>
      </w:r>
    </w:ins>
  </w:p>
  <w:p w:rsidR="0009283A" w:rsidRDefault="0009283A" w14:paraId="0612CF50" w14:textId="77777777">
    <w:pPr>
      <w:pStyle w:val="Heading1"/>
      <w:ind w:left="3399" w:right="3399"/>
      <w:jc w:val="center"/>
      <w:pPrChange w:author="Arjun Srinivasan" w:date="2019-01-20T15:13:00Z" w:id="222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4025F" w:rsidR="002C5659" w:rsidRDefault="006F1A75" w14:paraId="43260CFA" w14:textId="47277110">
    <w:pPr>
      <w:spacing w:before="78"/>
      <w:ind w:right="3745"/>
      <w:rPr>
        <w:rFonts w:ascii="Century Gothic" w:hAnsi="Century Gothic"/>
        <w:b/>
        <w:color w:val="000000"/>
        <w:sz w:val="28"/>
      </w:rPr>
      <w:pPrChange w:author="Arjun Srinivasan" w:date="2019-12-30T13:53:00Z" w:id="556">
        <w:pPr>
          <w:spacing w:before="78"/>
          <w:ind w:left="3741" w:right="3745"/>
          <w:jc w:val="center"/>
        </w:pPr>
      </w:pPrChange>
    </w:pPr>
    <w:ins w:author="Arjun Srinivasan" w:date="2019-12-30T13:53:00Z" w:id="557">
      <w:r>
        <w:rPr>
          <w:rFonts w:ascii="Century Gothic" w:hAnsi="Century Gothic"/>
          <w:b/>
          <w:color w:val="000000"/>
          <w:sz w:val="28"/>
        </w:rPr>
        <w:t xml:space="preserve">  </w:t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  <w:r>
        <w:rPr>
          <w:rFonts w:ascii="Century Gothic" w:hAnsi="Century Gothic"/>
          <w:b/>
          <w:color w:val="000000"/>
          <w:sz w:val="28"/>
        </w:rPr>
        <w:tab/>
      </w:r>
    </w:ins>
    <w:r w:rsidRPr="0034025F" w:rsidR="002C5659">
      <w:rPr>
        <w:rFonts w:ascii="Century Gothic" w:hAnsi="Century Gothic"/>
        <w:b/>
        <w:color w:val="000000"/>
        <w:sz w:val="28"/>
      </w:rPr>
      <w:t>Arjun Srinivasan</w:t>
    </w:r>
  </w:p>
  <w:p w:rsidRPr="00AD7FCB" w:rsidR="002C5659" w:rsidRDefault="00D422D3" w14:paraId="25CCB37B" w14:textId="77777777">
    <w:pPr>
      <w:pStyle w:val="Heading1"/>
      <w:ind w:left="3399" w:right="3399"/>
      <w:jc w:val="center"/>
      <w:rPr>
        <w:rFonts w:ascii="Century Gothic" w:hAnsi="Century Gothic"/>
        <w:b w:val="0"/>
        <w:color w:val="000000"/>
        <w:sz w:val="25"/>
        <w:szCs w:val="25"/>
        <w:u w:val="none"/>
        <w:rPrChange w:author="Arjun Srinivasan" w:date="2019-12-29T17:48:00Z" w:id="558">
          <w:rPr>
            <w:rFonts w:ascii="Century Gothic" w:hAnsi="Century Gothic"/>
            <w:b w:val="0"/>
            <w:color w:val="000000"/>
            <w:sz w:val="25"/>
            <w:szCs w:val="25"/>
            <w:u w:val="thick"/>
          </w:rPr>
        </w:rPrChange>
      </w:rPr>
    </w:pPr>
    <w:r w:rsidRPr="00AD7FCB">
      <w:rPr>
        <w:u w:val="none"/>
        <w:rPrChange w:author="Arjun Srinivasan" w:date="2019-12-29T17:48:00Z" w:id="559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fldChar w:fldCharType="begin"/>
    </w:r>
    <w:r w:rsidRPr="00AD7FCB">
      <w:rPr>
        <w:u w:val="none"/>
        <w:rPrChange w:author="Arjun Srinivasan" w:date="2019-12-29T17:48:00Z" w:id="560">
          <w:rPr/>
        </w:rPrChange>
      </w:rPr>
      <w:instrText xml:space="preserve"> HYPERLINK "mailto:arjunsrinivasan1997@gmail.com" </w:instrText>
    </w:r>
    <w:r w:rsidRPr="00AD7FCB">
      <w:rPr>
        <w:u w:val="none"/>
        <w:rPrChange w:author="Arjun Srinivasan" w:date="2019-12-29T17:48:00Z" w:id="561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fldChar w:fldCharType="separate"/>
    </w:r>
    <w:r w:rsidRPr="00AD7FCB" w:rsidR="002C5659">
      <w:rPr>
        <w:rStyle w:val="Hyperlink"/>
        <w:rFonts w:ascii="Century Gothic" w:hAnsi="Century Gothic"/>
        <w:b w:val="0"/>
        <w:color w:val="000000"/>
        <w:sz w:val="25"/>
        <w:szCs w:val="25"/>
        <w:u w:val="none"/>
        <w:rPrChange w:author="Arjun Srinivasan" w:date="2019-12-29T17:48:00Z" w:id="562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t>arjunsrinivasan1997@gmail.com</w:t>
    </w:r>
    <w:r w:rsidRPr="00AD7FCB">
      <w:rPr>
        <w:rStyle w:val="Hyperlink"/>
        <w:rFonts w:ascii="Century Gothic" w:hAnsi="Century Gothic"/>
        <w:b w:val="0"/>
        <w:color w:val="000000"/>
        <w:sz w:val="25"/>
        <w:szCs w:val="25"/>
        <w:u w:val="none"/>
        <w:rPrChange w:author="Arjun Srinivasan" w:date="2019-12-29T17:48:00Z" w:id="563">
          <w:rPr>
            <w:rStyle w:val="Hyperlink"/>
            <w:rFonts w:ascii="Century Gothic" w:hAnsi="Century Gothic"/>
            <w:b w:val="0"/>
            <w:color w:val="000000"/>
            <w:sz w:val="25"/>
            <w:szCs w:val="25"/>
          </w:rPr>
        </w:rPrChange>
      </w:rPr>
      <w:fldChar w:fldCharType="end"/>
    </w:r>
  </w:p>
  <w:p w:rsidRPr="0034025F" w:rsidR="002C5659" w:rsidRDefault="002C5659" w14:paraId="390E354C" w14:textId="77777777">
    <w:pPr>
      <w:pStyle w:val="Heading1"/>
      <w:ind w:left="3399" w:right="3399"/>
      <w:jc w:val="center"/>
      <w:rPr>
        <w:rFonts w:ascii="Century Gothic" w:hAnsi="Century Gothic"/>
        <w:b w:val="0"/>
        <w:color w:val="000000"/>
        <w:sz w:val="25"/>
        <w:szCs w:val="25"/>
        <w:u w:val="none"/>
      </w:rPr>
    </w:pPr>
    <w:r w:rsidRPr="0034025F">
      <w:rPr>
        <w:rFonts w:ascii="Century Gothic" w:hAnsi="Century Gothic"/>
        <w:b w:val="0"/>
        <w:color w:val="000000"/>
        <w:sz w:val="25"/>
        <w:szCs w:val="25"/>
        <w:u w:val="none"/>
      </w:rPr>
      <w:t>(727) 252-4303</w:t>
    </w:r>
  </w:p>
  <w:p w:rsidR="002C5659" w:rsidP="0034025F" w:rsidRDefault="002A36A3" w14:paraId="711F869D" w14:textId="01CED0AE">
    <w:pPr>
      <w:pStyle w:val="Heading1"/>
      <w:ind w:left="3399" w:right="3399"/>
      <w:jc w:val="center"/>
    </w:pPr>
    <w:ins w:author="Arjun Srinivasan" w:date="2019-12-29T17:52:00Z" w:id="564">
      <w:r>
        <w:rPr>
          <w:rFonts w:ascii="Century Gothic" w:hAnsi="Century Gothic"/>
          <w:b w:val="0"/>
          <w:color w:val="000000"/>
          <w:sz w:val="25"/>
          <w:szCs w:val="25"/>
        </w:rPr>
        <w:fldChar w:fldCharType="begin"/>
      </w:r>
    </w:ins>
    <w:ins w:author="Arjun Srinivasan" w:date="2019-12-30T10:58:00Z" w:id="565">
      <w:r w:rsidR="00887302">
        <w:rPr>
          <w:rFonts w:ascii="Century Gothic" w:hAnsi="Century Gothic"/>
          <w:b w:val="0"/>
          <w:color w:val="000000"/>
          <w:sz w:val="25"/>
          <w:szCs w:val="25"/>
        </w:rPr>
        <w:instrText>HYPERLINK "https://arjunsrinivasan1997.github.io/"</w:instrText>
      </w:r>
    </w:ins>
    <w:ins w:author="Arjun Srinivasan" w:date="2019-12-29T17:52:00Z" w:id="566">
      <w:r>
        <w:rPr>
          <w:rFonts w:ascii="Century Gothic" w:hAnsi="Century Gothic"/>
          <w:b w:val="0"/>
          <w:color w:val="000000"/>
          <w:sz w:val="25"/>
          <w:szCs w:val="25"/>
        </w:rPr>
        <w:fldChar w:fldCharType="separate"/>
      </w:r>
    </w:ins>
    <w:ins w:author="Arjun Srinivasan" w:date="2019-12-30T10:58:00Z" w:id="567">
      <w:r w:rsidR="00887302">
        <w:rPr>
          <w:rStyle w:val="Hyperlink"/>
          <w:rFonts w:ascii="Century Gothic" w:hAnsi="Century Gothic"/>
          <w:b w:val="0"/>
          <w:sz w:val="25"/>
          <w:szCs w:val="25"/>
        </w:rPr>
        <w:t>arjunsrinivasan1997.github.io/</w:t>
      </w:r>
    </w:ins>
    <w:ins w:author="Arjun Srinivasan" w:date="2019-12-29T17:52:00Z" w:id="568">
      <w:r>
        <w:rPr>
          <w:rFonts w:ascii="Century Gothic" w:hAnsi="Century Gothic"/>
          <w:b w:val="0"/>
          <w:color w:val="000000"/>
          <w:sz w:val="25"/>
          <w:szCs w:val="25"/>
        </w:rPr>
        <w:fldChar w:fldCharType="end"/>
      </w:r>
    </w:ins>
    <w:r w:rsidRPr="0034025F" w:rsidR="002C5659">
      <w:rPr>
        <w:rFonts w:ascii="Century Gothic" w:hAnsi="Century Gothic"/>
        <w:b w:val="0"/>
        <w:color w:val="000000"/>
        <w:sz w:val="25"/>
        <w:szCs w:val="25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8B379B"/>
    <w:multiLevelType w:val="hybridMultilevel"/>
    <w:tmpl w:val="056C7ADA"/>
    <w:lvl w:ilvl="0" w:tplc="629EE2B6"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plc="053E9C1C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66369F3E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A8E003D8">
      <w:numFmt w:val="bullet"/>
      <w:lvlText w:val="•"/>
      <w:lvlJc w:val="left"/>
      <w:pPr>
        <w:ind w:left="3790" w:hanging="360"/>
      </w:pPr>
      <w:rPr>
        <w:rFonts w:hint="default"/>
      </w:rPr>
    </w:lvl>
    <w:lvl w:ilvl="4" w:tplc="E7D22264"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BEAEA70C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10388470">
      <w:numFmt w:val="bullet"/>
      <w:lvlText w:val="•"/>
      <w:lvlJc w:val="left"/>
      <w:pPr>
        <w:ind w:left="6760" w:hanging="360"/>
      </w:pPr>
      <w:rPr>
        <w:rFonts w:hint="default"/>
      </w:rPr>
    </w:lvl>
    <w:lvl w:ilvl="7" w:tplc="2A207242">
      <w:numFmt w:val="bullet"/>
      <w:lvlText w:val="•"/>
      <w:lvlJc w:val="left"/>
      <w:pPr>
        <w:ind w:left="7750" w:hanging="360"/>
      </w:pPr>
      <w:rPr>
        <w:rFonts w:hint="default"/>
      </w:rPr>
    </w:lvl>
    <w:lvl w:ilvl="8" w:tplc="D7CAE912"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2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D5C18B0"/>
    <w:multiLevelType w:val="hybridMultilevel"/>
    <w:tmpl w:val="98B86D20"/>
    <w:lvl w:ilvl="0" w:tplc="04090001">
      <w:start w:val="1"/>
      <w:numFmt w:val="bullet"/>
      <w:lvlText w:val=""/>
      <w:lvlJc w:val="left"/>
      <w:pPr>
        <w:ind w:left="8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4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9A57FF"/>
    <w:multiLevelType w:val="hybridMultilevel"/>
    <w:tmpl w:val="555C06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B6F6088"/>
    <w:multiLevelType w:val="hybridMultilevel"/>
    <w:tmpl w:val="FA4AB6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jun Srinivasan">
    <w15:presenceInfo w15:providerId="Windows Live" w15:userId="af3b9b335c189c20"/>
  </w15:person>
  <w15:person w15:author="Srinivasan, Srivaths (Cognizant)">
    <w15:presenceInfo w15:providerId="AD" w15:userId="S-1-5-21-1178368992-402679808-390482200-739853"/>
  </w15:person>
  <w15:person w15:author="Srivaths Srinivasan">
    <w15:presenceInfo w15:providerId="Windows Live" w15:userId="dc001dc65c231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dirty"/>
  <w:revisionView w:markup="0"/>
  <w:trackRevisions w:val="false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ED"/>
    <w:rsid w:val="00002035"/>
    <w:rsid w:val="000077DD"/>
    <w:rsid w:val="000125A3"/>
    <w:rsid w:val="00017095"/>
    <w:rsid w:val="00050947"/>
    <w:rsid w:val="00067AB3"/>
    <w:rsid w:val="00077C6A"/>
    <w:rsid w:val="0009283A"/>
    <w:rsid w:val="0009343F"/>
    <w:rsid w:val="000B3E63"/>
    <w:rsid w:val="000D22CA"/>
    <w:rsid w:val="000D7260"/>
    <w:rsid w:val="000F0556"/>
    <w:rsid w:val="000F7602"/>
    <w:rsid w:val="00153D53"/>
    <w:rsid w:val="00165587"/>
    <w:rsid w:val="001728C2"/>
    <w:rsid w:val="00173FB2"/>
    <w:rsid w:val="00177FDA"/>
    <w:rsid w:val="00180746"/>
    <w:rsid w:val="001908F1"/>
    <w:rsid w:val="00191A06"/>
    <w:rsid w:val="001B33D9"/>
    <w:rsid w:val="001D5395"/>
    <w:rsid w:val="001F385A"/>
    <w:rsid w:val="00217D25"/>
    <w:rsid w:val="0023795C"/>
    <w:rsid w:val="002528F2"/>
    <w:rsid w:val="002570F4"/>
    <w:rsid w:val="00261651"/>
    <w:rsid w:val="00271AC1"/>
    <w:rsid w:val="00285938"/>
    <w:rsid w:val="0029543B"/>
    <w:rsid w:val="002A36A3"/>
    <w:rsid w:val="002A6FD2"/>
    <w:rsid w:val="002C06EF"/>
    <w:rsid w:val="002C1124"/>
    <w:rsid w:val="002C5659"/>
    <w:rsid w:val="003049AF"/>
    <w:rsid w:val="00307726"/>
    <w:rsid w:val="00320E4B"/>
    <w:rsid w:val="00345320"/>
    <w:rsid w:val="00353168"/>
    <w:rsid w:val="00360E9E"/>
    <w:rsid w:val="00366751"/>
    <w:rsid w:val="003770F7"/>
    <w:rsid w:val="00386CD8"/>
    <w:rsid w:val="00393AE6"/>
    <w:rsid w:val="00393C20"/>
    <w:rsid w:val="003A3AA7"/>
    <w:rsid w:val="003C3B48"/>
    <w:rsid w:val="003C40A7"/>
    <w:rsid w:val="003F0DBC"/>
    <w:rsid w:val="003F67C2"/>
    <w:rsid w:val="00402C2B"/>
    <w:rsid w:val="00413D41"/>
    <w:rsid w:val="004448F0"/>
    <w:rsid w:val="00446C59"/>
    <w:rsid w:val="0045746A"/>
    <w:rsid w:val="00483891"/>
    <w:rsid w:val="004F6B37"/>
    <w:rsid w:val="00550D74"/>
    <w:rsid w:val="00557C12"/>
    <w:rsid w:val="00594040"/>
    <w:rsid w:val="0059583C"/>
    <w:rsid w:val="005B0B11"/>
    <w:rsid w:val="005F3BF0"/>
    <w:rsid w:val="00601045"/>
    <w:rsid w:val="00602400"/>
    <w:rsid w:val="00605C81"/>
    <w:rsid w:val="0061727E"/>
    <w:rsid w:val="006349C9"/>
    <w:rsid w:val="00636D1E"/>
    <w:rsid w:val="0064540B"/>
    <w:rsid w:val="00647A05"/>
    <w:rsid w:val="00650AE2"/>
    <w:rsid w:val="006536E3"/>
    <w:rsid w:val="00664A72"/>
    <w:rsid w:val="00670D5A"/>
    <w:rsid w:val="00676D04"/>
    <w:rsid w:val="00682F1D"/>
    <w:rsid w:val="006840DB"/>
    <w:rsid w:val="00693746"/>
    <w:rsid w:val="00693D25"/>
    <w:rsid w:val="006A39F4"/>
    <w:rsid w:val="006A4DE2"/>
    <w:rsid w:val="006A562E"/>
    <w:rsid w:val="006B0100"/>
    <w:rsid w:val="006B2EF5"/>
    <w:rsid w:val="006E2C0C"/>
    <w:rsid w:val="006E43ED"/>
    <w:rsid w:val="006E6224"/>
    <w:rsid w:val="006F1A75"/>
    <w:rsid w:val="006F4E2F"/>
    <w:rsid w:val="0070766B"/>
    <w:rsid w:val="007725DA"/>
    <w:rsid w:val="0078317F"/>
    <w:rsid w:val="00783C22"/>
    <w:rsid w:val="007857AE"/>
    <w:rsid w:val="00797A05"/>
    <w:rsid w:val="007D36C5"/>
    <w:rsid w:val="007F031A"/>
    <w:rsid w:val="007F56D4"/>
    <w:rsid w:val="0080476C"/>
    <w:rsid w:val="008213A3"/>
    <w:rsid w:val="00821DF3"/>
    <w:rsid w:val="008251FA"/>
    <w:rsid w:val="00832C5F"/>
    <w:rsid w:val="00834C1C"/>
    <w:rsid w:val="0084373C"/>
    <w:rsid w:val="00887302"/>
    <w:rsid w:val="00896A7A"/>
    <w:rsid w:val="00896E54"/>
    <w:rsid w:val="008B5501"/>
    <w:rsid w:val="008C0DD2"/>
    <w:rsid w:val="008E6EEE"/>
    <w:rsid w:val="00902978"/>
    <w:rsid w:val="00905B7A"/>
    <w:rsid w:val="009242A2"/>
    <w:rsid w:val="00931A6A"/>
    <w:rsid w:val="0093244A"/>
    <w:rsid w:val="009604B3"/>
    <w:rsid w:val="00973A56"/>
    <w:rsid w:val="0097767F"/>
    <w:rsid w:val="009B27C5"/>
    <w:rsid w:val="009C2181"/>
    <w:rsid w:val="009C4FB8"/>
    <w:rsid w:val="009C52A4"/>
    <w:rsid w:val="009D6277"/>
    <w:rsid w:val="009E20F5"/>
    <w:rsid w:val="009E3E04"/>
    <w:rsid w:val="00A02C36"/>
    <w:rsid w:val="00A176A8"/>
    <w:rsid w:val="00A3295A"/>
    <w:rsid w:val="00A5653A"/>
    <w:rsid w:val="00A720AF"/>
    <w:rsid w:val="00AA5B23"/>
    <w:rsid w:val="00AD7FCB"/>
    <w:rsid w:val="00AF64F8"/>
    <w:rsid w:val="00B02B52"/>
    <w:rsid w:val="00B06924"/>
    <w:rsid w:val="00B07B15"/>
    <w:rsid w:val="00B23ACE"/>
    <w:rsid w:val="00B40864"/>
    <w:rsid w:val="00B434AF"/>
    <w:rsid w:val="00B4641F"/>
    <w:rsid w:val="00B46E7F"/>
    <w:rsid w:val="00B479CC"/>
    <w:rsid w:val="00B559D5"/>
    <w:rsid w:val="00B7752A"/>
    <w:rsid w:val="00BA7A2C"/>
    <w:rsid w:val="00BB42A5"/>
    <w:rsid w:val="00BB4A01"/>
    <w:rsid w:val="00BC1930"/>
    <w:rsid w:val="00BD692C"/>
    <w:rsid w:val="00BF0A50"/>
    <w:rsid w:val="00C04203"/>
    <w:rsid w:val="00C0668F"/>
    <w:rsid w:val="00C1493E"/>
    <w:rsid w:val="00C16903"/>
    <w:rsid w:val="00C317E9"/>
    <w:rsid w:val="00C4628B"/>
    <w:rsid w:val="00C55EA7"/>
    <w:rsid w:val="00C72147"/>
    <w:rsid w:val="00C935D5"/>
    <w:rsid w:val="00CA783C"/>
    <w:rsid w:val="00CC2812"/>
    <w:rsid w:val="00CC4CF4"/>
    <w:rsid w:val="00CC7501"/>
    <w:rsid w:val="00CD42D3"/>
    <w:rsid w:val="00CE071B"/>
    <w:rsid w:val="00D264CC"/>
    <w:rsid w:val="00D33E42"/>
    <w:rsid w:val="00D422D3"/>
    <w:rsid w:val="00D50102"/>
    <w:rsid w:val="00D61181"/>
    <w:rsid w:val="00D7096B"/>
    <w:rsid w:val="00D721A7"/>
    <w:rsid w:val="00D72322"/>
    <w:rsid w:val="00D97C70"/>
    <w:rsid w:val="00DD06C7"/>
    <w:rsid w:val="00DF61F8"/>
    <w:rsid w:val="00E03F73"/>
    <w:rsid w:val="00E141DC"/>
    <w:rsid w:val="00E267F7"/>
    <w:rsid w:val="00E31509"/>
    <w:rsid w:val="00E336F9"/>
    <w:rsid w:val="00E415DF"/>
    <w:rsid w:val="00E436B4"/>
    <w:rsid w:val="00E61E52"/>
    <w:rsid w:val="00E84008"/>
    <w:rsid w:val="00E92181"/>
    <w:rsid w:val="00EB15F2"/>
    <w:rsid w:val="00EC228F"/>
    <w:rsid w:val="00ED111B"/>
    <w:rsid w:val="00EE2FE6"/>
    <w:rsid w:val="00EF440B"/>
    <w:rsid w:val="00EF47D1"/>
    <w:rsid w:val="00F0671E"/>
    <w:rsid w:val="00F20993"/>
    <w:rsid w:val="00F21708"/>
    <w:rsid w:val="00F47698"/>
    <w:rsid w:val="00F8445F"/>
    <w:rsid w:val="00F844B7"/>
    <w:rsid w:val="00F96339"/>
    <w:rsid w:val="00FA505A"/>
    <w:rsid w:val="00FB7F0C"/>
    <w:rsid w:val="00FD6B96"/>
    <w:rsid w:val="00FE45C8"/>
    <w:rsid w:val="00FF6BBE"/>
    <w:rsid w:val="2B5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5FAD8"/>
  <w15:docId w15:val="{1EBED350-157F-4683-ABBF-8ED06282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spacing w:line="273" w:lineRule="exact"/>
      <w:ind w:left="105"/>
      <w:outlineLvl w:val="0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60"/>
    </w:pPr>
  </w:style>
  <w:style w:type="paragraph" w:styleId="TableParagraph" w:customStyle="1">
    <w:name w:val="Table Paragraph"/>
    <w:basedOn w:val="Normal"/>
    <w:uiPriority w:val="1"/>
    <w:qFormat/>
    <w:pPr>
      <w:spacing w:line="270" w:lineRule="exact"/>
      <w:ind w:left="436"/>
    </w:pPr>
  </w:style>
  <w:style w:type="character" w:styleId="CommentReference">
    <w:name w:val="annotation reference"/>
    <w:basedOn w:val="DefaultParagraphFont"/>
    <w:uiPriority w:val="99"/>
    <w:semiHidden/>
    <w:unhideWhenUsed/>
    <w:rsid w:val="00650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AE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50AE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A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50AE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AE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0AE2"/>
    <w:rPr>
      <w:rFonts w:ascii="Segoe UI" w:hAnsi="Segoe UI" w:eastAsia="Times New Roman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83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9283A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283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9283A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60104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3168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BC1930"/>
  </w:style>
  <w:style w:type="paragraph" w:styleId="Revision">
    <w:name w:val="Revision"/>
    <w:hidden/>
    <w:uiPriority w:val="99"/>
    <w:semiHidden/>
    <w:rsid w:val="00F20993"/>
    <w:pPr>
      <w:widowControl/>
      <w:autoSpaceDE/>
      <w:autoSpaceDN/>
    </w:pPr>
    <w:rPr>
      <w:rFonts w:ascii="Times New Roman" w:hAnsi="Times New Roman"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D7F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Cognizant Technology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Arjun Srinivasan</dc:creator>
  <lastModifiedBy>Arjun Srinivasan</lastModifiedBy>
  <revision>19</revision>
  <lastPrinted>2019-12-30T16:51:00.0000000Z</lastPrinted>
  <dcterms:created xsi:type="dcterms:W3CDTF">2019-12-30T16:51:00.0000000Z</dcterms:created>
  <dcterms:modified xsi:type="dcterms:W3CDTF">2020-07-07T02:14:40.3959663Z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2018-01-15T00:00:00Z</vt:filetime>
  </property>
</Properties>
</file>