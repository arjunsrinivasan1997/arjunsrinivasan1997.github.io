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219EE1A" w14:textId="43F06879" w:rsidR="00B76C58" w:rsidRDefault="009C492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367C25" wp14:editId="0F09DB15">
                <wp:simplePos x="0" y="0"/>
                <wp:positionH relativeFrom="column">
                  <wp:posOffset>5727961</wp:posOffset>
                </wp:positionH>
                <wp:positionV relativeFrom="paragraph">
                  <wp:posOffset>542290</wp:posOffset>
                </wp:positionV>
                <wp:extent cx="2690495" cy="0"/>
                <wp:effectExtent l="0" t="0" r="1460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4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BC1DF" id="Straight Connector 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pt,42.7pt" to="662.85pt,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" strokecolor="#272727 [274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EF33FC" wp14:editId="08266CC1">
                <wp:simplePos x="0" y="0"/>
                <wp:positionH relativeFrom="column">
                  <wp:posOffset>-1054100</wp:posOffset>
                </wp:positionH>
                <wp:positionV relativeFrom="paragraph">
                  <wp:posOffset>542290</wp:posOffset>
                </wp:positionV>
                <wp:extent cx="4328795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8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C5E8A" id="Straight Connector 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pt,42.7pt" to="257.85pt,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" strokecolor="#272727 [2749]" strokeweight="1pt">
                <v:stroke joinstyle="miter"/>
              </v:lin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84F979" wp14:editId="3F357D5B">
                <wp:simplePos x="0" y="0"/>
                <wp:positionH relativeFrom="column">
                  <wp:posOffset>-690245</wp:posOffset>
                </wp:positionH>
                <wp:positionV relativeFrom="paragraph">
                  <wp:posOffset>-571549</wp:posOffset>
                </wp:positionV>
                <wp:extent cx="7134225" cy="9810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5075F" w14:textId="259E4CE4" w:rsidR="00D93E3C" w:rsidRPr="00A579F3" w:rsidRDefault="00831323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000000" w:themeColor="text1"/>
                                <w:sz w:val="92"/>
                                <w:szCs w:val="52"/>
                              </w:rPr>
                            </w:pPr>
                            <w:r w:rsidRPr="00A579F3">
                              <w:rPr>
                                <w:rFonts w:ascii="Expletus Sans Medium" w:hAnsi="Expletus Sans Medium"/>
                                <w:color w:val="000000" w:themeColor="text1"/>
                                <w:sz w:val="92"/>
                                <w:szCs w:val="52"/>
                              </w:rPr>
                              <w:t>Arjun Srinivasan</w:t>
                            </w:r>
                          </w:p>
                          <w:p w14:paraId="44F88565" w14:textId="77777777" w:rsidR="00831323" w:rsidRPr="00A404EB" w:rsidRDefault="00831323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000000" w:themeColor="text1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4F9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35pt;margin-top:-45pt;width:561.75pt;height:7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" filled="f" stroked="f">
                <v:textbox>
                  <w:txbxContent>
                    <w:p w14:paraId="7275075F" w14:textId="259E4CE4" w:rsidR="00D93E3C" w:rsidRPr="00A579F3" w:rsidRDefault="00831323" w:rsidP="00D93E3C">
                      <w:pPr>
                        <w:jc w:val="center"/>
                        <w:rPr>
                          <w:rFonts w:ascii="Expletus Sans Medium" w:hAnsi="Expletus Sans Medium"/>
                          <w:color w:val="000000" w:themeColor="text1"/>
                          <w:sz w:val="92"/>
                          <w:szCs w:val="52"/>
                        </w:rPr>
                      </w:pPr>
                      <w:r w:rsidRPr="00A579F3">
                        <w:rPr>
                          <w:rFonts w:ascii="Expletus Sans Medium" w:hAnsi="Expletus Sans Medium"/>
                          <w:color w:val="000000" w:themeColor="text1"/>
                          <w:sz w:val="92"/>
                          <w:szCs w:val="52"/>
                        </w:rPr>
                        <w:t>Arjun Srinivasan</w:t>
                      </w:r>
                    </w:p>
                    <w:p w14:paraId="44F88565" w14:textId="77777777" w:rsidR="00831323" w:rsidRPr="00A404EB" w:rsidRDefault="00831323" w:rsidP="00D93E3C">
                      <w:pPr>
                        <w:jc w:val="center"/>
                        <w:rPr>
                          <w:rFonts w:ascii="Expletus Sans Medium" w:hAnsi="Expletus Sans Medium"/>
                          <w:color w:val="000000" w:themeColor="text1"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F95D35" wp14:editId="0216E228">
                <wp:simplePos x="0" y="0"/>
                <wp:positionH relativeFrom="column">
                  <wp:posOffset>243205</wp:posOffset>
                </wp:positionH>
                <wp:positionV relativeFrom="paragraph">
                  <wp:posOffset>1019126</wp:posOffset>
                </wp:positionV>
                <wp:extent cx="1314450" cy="2857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15579" w14:textId="77777777" w:rsidR="00306E3F" w:rsidRPr="00887FF1" w:rsidRDefault="00306E3F" w:rsidP="00306E3F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CONTACT</w:t>
                            </w:r>
                          </w:p>
                          <w:p w14:paraId="7708B322" w14:textId="77777777" w:rsidR="00306E3F" w:rsidRPr="00306E3F" w:rsidRDefault="00306E3F" w:rsidP="00306E3F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95D35" id="_x0000_s1027" type="#_x0000_t202" style="position:absolute;margin-left:19.15pt;margin-top:80.25pt;width:103.5pt;height:2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" filled="f" stroked="f">
                <v:textbox>
                  <w:txbxContent>
                    <w:p w14:paraId="1F115579" w14:textId="77777777" w:rsidR="00306E3F" w:rsidRPr="00887FF1" w:rsidRDefault="00306E3F" w:rsidP="00306E3F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CONTACT</w:t>
                      </w:r>
                    </w:p>
                    <w:p w14:paraId="7708B322" w14:textId="77777777" w:rsidR="00306E3F" w:rsidRPr="00306E3F" w:rsidRDefault="00306E3F" w:rsidP="00306E3F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A160DA" w14:textId="2090BA8D" w:rsidR="00F60E79" w:rsidRPr="00F60E79" w:rsidRDefault="00831323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DB43FC" wp14:editId="2CF02F65">
                <wp:simplePos x="0" y="0"/>
                <wp:positionH relativeFrom="column">
                  <wp:posOffset>3180715</wp:posOffset>
                </wp:positionH>
                <wp:positionV relativeFrom="paragraph">
                  <wp:posOffset>126365</wp:posOffset>
                </wp:positionV>
                <wp:extent cx="2719705" cy="4286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0D3D9" w14:textId="2A4AB968" w:rsidR="00D93E3C" w:rsidRPr="0011152A" w:rsidRDefault="00831323" w:rsidP="00D93E3C">
                            <w:pPr>
                              <w:jc w:val="center"/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11152A"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32"/>
                                <w:szCs w:val="32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B43FC" id="_x0000_s1028" type="#_x0000_t202" style="position:absolute;margin-left:250.45pt;margin-top:9.95pt;width:214.15pt;height:33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" filled="f" stroked="f">
                <v:textbox>
                  <w:txbxContent>
                    <w:p w14:paraId="7850D3D9" w14:textId="2A4AB968" w:rsidR="00D93E3C" w:rsidRPr="0011152A" w:rsidRDefault="00831323" w:rsidP="00D93E3C">
                      <w:pPr>
                        <w:jc w:val="center"/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32"/>
                          <w:szCs w:val="32"/>
                        </w:rPr>
                      </w:pPr>
                      <w:r w:rsidRPr="0011152A"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32"/>
                          <w:szCs w:val="32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0DE1A60A" w14:textId="3ED09CD8" w:rsidR="00F60E79" w:rsidRPr="00F60E79" w:rsidRDefault="00F60E79" w:rsidP="00F60E79"/>
    <w:p w14:paraId="6453AC05" w14:textId="691638E6" w:rsidR="00F60E79" w:rsidRPr="00F60E79" w:rsidRDefault="00291AC9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CDB6C1" wp14:editId="3134CE4B">
                <wp:simplePos x="0" y="0"/>
                <wp:positionH relativeFrom="column">
                  <wp:posOffset>1729105</wp:posOffset>
                </wp:positionH>
                <wp:positionV relativeFrom="paragraph">
                  <wp:posOffset>161290</wp:posOffset>
                </wp:positionV>
                <wp:extent cx="2647950" cy="238125"/>
                <wp:effectExtent l="0" t="0" r="1905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38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41BB8" id="Rectangle 10" o:spid="_x0000_s1026" style="position:absolute;margin-left:136.15pt;margin-top:12.7pt;width:208.5pt;height:18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" filled="f" strokecolor="#272727 [2749]" strokeweight="1pt"/>
            </w:pict>
          </mc:Fallback>
        </mc:AlternateContent>
      </w:r>
      <w:r w:rsidR="00045F4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EAF4AD" wp14:editId="29EF49B3">
                <wp:simplePos x="0" y="0"/>
                <wp:positionH relativeFrom="column">
                  <wp:posOffset>1614805</wp:posOffset>
                </wp:positionH>
                <wp:positionV relativeFrom="paragraph">
                  <wp:posOffset>72390</wp:posOffset>
                </wp:positionV>
                <wp:extent cx="0" cy="8218170"/>
                <wp:effectExtent l="0" t="0" r="12700" b="114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181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5839C" id="Straight Connector 8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5pt,5.7pt" to="127.15pt,65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" strokecolor="#272727 [2749]" strokeweight="1pt">
                <v:stroke joinstyle="miter"/>
              </v:line>
            </w:pict>
          </mc:Fallback>
        </mc:AlternateContent>
      </w:r>
      <w:r w:rsidR="0083132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FA1F8E" wp14:editId="7D9CC607">
                <wp:simplePos x="0" y="0"/>
                <wp:positionH relativeFrom="column">
                  <wp:posOffset>1681480</wp:posOffset>
                </wp:positionH>
                <wp:positionV relativeFrom="paragraph">
                  <wp:posOffset>146050</wp:posOffset>
                </wp:positionV>
                <wp:extent cx="3076575" cy="2857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289FD" w14:textId="77777777" w:rsidR="00306E3F" w:rsidRPr="00887FF1" w:rsidRDefault="00306E3F" w:rsidP="00306E3F">
                            <w:pP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PROFESSIONAL EXPERIENCE</w:t>
                            </w:r>
                          </w:p>
                          <w:p w14:paraId="78447A96" w14:textId="77777777" w:rsidR="00306E3F" w:rsidRPr="00306E3F" w:rsidRDefault="00306E3F" w:rsidP="00306E3F">
                            <w:pPr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A1F8E" id="_x0000_s1029" type="#_x0000_t202" style="position:absolute;margin-left:132.4pt;margin-top:11.5pt;width:242.25pt;height:2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" filled="f" stroked="f">
                <v:textbox>
                  <w:txbxContent>
                    <w:p w14:paraId="0E1289FD" w14:textId="77777777" w:rsidR="00306E3F" w:rsidRPr="00887FF1" w:rsidRDefault="00306E3F" w:rsidP="00306E3F">
                      <w:pP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PROFESSIONAL EXPERIENCE</w:t>
                      </w:r>
                    </w:p>
                    <w:p w14:paraId="78447A96" w14:textId="77777777" w:rsidR="00306E3F" w:rsidRPr="00306E3F" w:rsidRDefault="00306E3F" w:rsidP="00306E3F">
                      <w:pPr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7711CB" w14:textId="49853150" w:rsidR="00F60E79" w:rsidRPr="00F60E79" w:rsidRDefault="0061767B" w:rsidP="00F60E79"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591A9F64" wp14:editId="5AAD5DDB">
                <wp:simplePos x="0" y="0"/>
                <wp:positionH relativeFrom="column">
                  <wp:posOffset>-709295</wp:posOffset>
                </wp:positionH>
                <wp:positionV relativeFrom="paragraph">
                  <wp:posOffset>320040</wp:posOffset>
                </wp:positionV>
                <wp:extent cx="2205990" cy="1143000"/>
                <wp:effectExtent l="0" t="0" r="381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990" cy="1143000"/>
                          <a:chOff x="127000" y="0"/>
                          <a:chExt cx="2205990" cy="114300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9000" y="25400"/>
                            <a:ext cx="17018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" y="0"/>
                            <a:ext cx="174815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393D8" w14:textId="3CDD2458" w:rsidR="00306E3F" w:rsidRDefault="0061767B" w:rsidP="00120AC1">
                              <w:pPr>
                                <w:jc w:val="right"/>
                              </w:pPr>
                              <w:r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  <w:t>727-252-4303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300" y="406400"/>
                            <a:ext cx="186690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0" y="342900"/>
                            <a:ext cx="2070100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06C98" w14:textId="39172671" w:rsidR="00306E3F" w:rsidRPr="006C00F3" w:rsidRDefault="009860E1" w:rsidP="00306E3F">
                              <w:pPr>
                                <w:jc w:val="right"/>
                                <w:rPr>
                                  <w:rFonts w:eastAsia="Times New Roman" w:cs="Tahoma"/>
                                  <w:color w:val="262626" w:themeColor="text1" w:themeTint="D9"/>
                                </w:rPr>
                              </w:pPr>
                              <w:r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  <w:t>arjunsrinivasan1997@gmail.com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54000" y="711200"/>
                            <a:ext cx="190500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FFE82" w14:textId="78210628" w:rsidR="00120AC1" w:rsidRPr="00666068" w:rsidRDefault="00D05667" w:rsidP="00120AC1">
                              <w:pPr>
                                <w:jc w:val="right"/>
                                <w:rPr>
                                  <w:rFonts w:eastAsia="Times New Roman" w:cs="Tahoma"/>
                                  <w:color w:val="262626" w:themeColor="text1" w:themeTint="D9"/>
                                </w:rPr>
                              </w:pPr>
                              <w:hyperlink r:id="rId10" w:history="1">
                                <w:r w:rsidR="009860E1">
                                  <w:rPr>
                                    <w:rStyle w:val="Hyperlink"/>
                                    <w:rFonts w:eastAsia="Calibri" w:cs="Tahoma"/>
                                  </w:rPr>
                                  <w:t>arjunsrinivasan1997.github.io</w:t>
                                </w:r>
                              </w:hyperlink>
                            </w:p>
                            <w:p w14:paraId="3E93C1A7" w14:textId="77777777" w:rsidR="00120AC1" w:rsidRPr="00925075" w:rsidRDefault="00120AC1" w:rsidP="00120AC1">
                              <w:pPr>
                                <w:jc w:val="right"/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</w:pPr>
                            </w:p>
                            <w:p w14:paraId="45790A65" w14:textId="77777777" w:rsidR="00120AC1" w:rsidRPr="00666068" w:rsidRDefault="00120AC1" w:rsidP="00120AC1">
                              <w:pPr>
                                <w:jc w:val="right"/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</w:pPr>
                            </w:p>
                            <w:p w14:paraId="6C239C72" w14:textId="4A9FFD2A" w:rsidR="00306E3F" w:rsidRPr="006C00F3" w:rsidRDefault="00306E3F" w:rsidP="00120AC1">
                              <w:pPr>
                                <w:jc w:val="right"/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00" t="11999" r="16000" b="10000"/>
                          <a:stretch/>
                        </pic:blipFill>
                        <pic:spPr bwMode="auto">
                          <a:xfrm flipH="1">
                            <a:off x="2159000" y="749300"/>
                            <a:ext cx="1727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1A9F64" id="Group 57" o:spid="_x0000_s1030" style="position:absolute;margin-left:-55.85pt;margin-top:25.2pt;width:173.7pt;height:90pt;z-index:251759616;mso-width-relative:margin;mso-height-relative:margin" coordorigin="1270" coordsize="22059,114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1" type="#_x0000_t75" style="position:absolute;left:21590;top:254;width:1701;height:17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">
                  <v:imagedata r:id="rId12" o:title="" grayscale="t" bilevel="t"/>
                </v:shape>
                <v:shape id="Text Box 18" o:spid="_x0000_s1032" type="#_x0000_t202" style="position:absolute;left:4191;width:17481;height:32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" filled="f" stroked="f">
                  <v:textbox>
                    <w:txbxContent>
                      <w:p w14:paraId="7CC393D8" w14:textId="3CDD2458" w:rsidR="00306E3F" w:rsidRDefault="0061767B" w:rsidP="00120AC1">
                        <w:pPr>
                          <w:jc w:val="right"/>
                        </w:pPr>
                        <w:r>
                          <w:rPr>
                            <w:rFonts w:eastAsia="Calibri" w:cs="Tahoma"/>
                            <w:color w:val="262626" w:themeColor="text1" w:themeTint="D9"/>
                          </w:rPr>
                          <w:t>727-252-4303</w:t>
                        </w:r>
                      </w:p>
                    </w:txbxContent>
                  </v:textbox>
                </v:shape>
                <v:shape id="Picture 11" o:spid="_x0000_s1033" type="#_x0000_t75" style="position:absolute;left:21463;top:4064;width:1866;height:13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">
                  <v:imagedata r:id="rId13" o:title="" grayscale="t" bilevel="t"/>
                </v:shape>
                <v:shape id="Text Box 19" o:spid="_x0000_s1034" type="#_x0000_t202" style="position:absolute;left:1270;top:3429;width:20701;height:31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" filled="f" stroked="f">
                  <v:textbox>
                    <w:txbxContent>
                      <w:p w14:paraId="3C606C98" w14:textId="39172671" w:rsidR="00306E3F" w:rsidRPr="006C00F3" w:rsidRDefault="009860E1" w:rsidP="00306E3F">
                        <w:pPr>
                          <w:jc w:val="right"/>
                          <w:rPr>
                            <w:rFonts w:eastAsia="Times New Roman" w:cs="Tahoma"/>
                            <w:color w:val="262626" w:themeColor="text1" w:themeTint="D9"/>
                          </w:rPr>
                        </w:pPr>
                        <w:r>
                          <w:rPr>
                            <w:rFonts w:eastAsia="Calibri" w:cs="Tahoma"/>
                            <w:color w:val="262626" w:themeColor="text1" w:themeTint="D9"/>
                          </w:rPr>
                          <w:t>arjunsrinivasan1997@gmail.com</w:t>
                        </w:r>
                      </w:p>
                    </w:txbxContent>
                  </v:textbox>
                </v:shape>
                <v:shape id="Text Box 20" o:spid="_x0000_s1035" type="#_x0000_t202" style="position:absolute;left:2540;top:7112;width:19050;height:4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" filled="f" stroked="f">
                  <v:textbox>
                    <w:txbxContent>
                      <w:p w14:paraId="76BFFE82" w14:textId="78210628" w:rsidR="00120AC1" w:rsidRPr="00666068" w:rsidRDefault="00D05667" w:rsidP="00120AC1">
                        <w:pPr>
                          <w:jc w:val="right"/>
                          <w:rPr>
                            <w:rFonts w:eastAsia="Times New Roman" w:cs="Tahoma"/>
                            <w:color w:val="262626" w:themeColor="text1" w:themeTint="D9"/>
                          </w:rPr>
                        </w:pPr>
                        <w:hyperlink r:id="rId14" w:history="1">
                          <w:r w:rsidR="009860E1">
                            <w:rPr>
                              <w:rStyle w:val="Hyperlink"/>
                              <w:rFonts w:eastAsia="Calibri" w:cs="Tahoma"/>
                            </w:rPr>
                            <w:t>arjunsrinivasan1997.github.io</w:t>
                          </w:r>
                        </w:hyperlink>
                      </w:p>
                      <w:p w14:paraId="3E93C1A7" w14:textId="77777777" w:rsidR="00120AC1" w:rsidRPr="00925075" w:rsidRDefault="00120AC1" w:rsidP="00120AC1">
                        <w:pPr>
                          <w:jc w:val="right"/>
                          <w:rPr>
                            <w:rFonts w:eastAsia="Calibri" w:cs="Tahoma"/>
                            <w:color w:val="262626" w:themeColor="text1" w:themeTint="D9"/>
                          </w:rPr>
                        </w:pPr>
                      </w:p>
                      <w:p w14:paraId="45790A65" w14:textId="77777777" w:rsidR="00120AC1" w:rsidRPr="00666068" w:rsidRDefault="00120AC1" w:rsidP="00120AC1">
                        <w:pPr>
                          <w:jc w:val="right"/>
                          <w:rPr>
                            <w:rFonts w:eastAsia="Calibri" w:cs="Tahoma"/>
                            <w:color w:val="262626" w:themeColor="text1" w:themeTint="D9"/>
                          </w:rPr>
                        </w:pPr>
                      </w:p>
                      <w:p w14:paraId="6C239C72" w14:textId="4A9FFD2A" w:rsidR="00306E3F" w:rsidRPr="006C00F3" w:rsidRDefault="00306E3F" w:rsidP="00120AC1">
                        <w:pPr>
                          <w:jc w:val="right"/>
                          <w:rPr>
                            <w:rFonts w:eastAsia="Calibri" w:cs="Tahoma"/>
                            <w:color w:val="262626" w:themeColor="text1" w:themeTint="D9"/>
                          </w:rPr>
                        </w:pPr>
                      </w:p>
                    </w:txbxContent>
                  </v:textbox>
                </v:shape>
                <v:shape id="Picture 23" o:spid="_x0000_s1036" type="#_x0000_t75" style="position:absolute;left:21590;top:7493;width:1727;height:1981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">
                  <v:imagedata r:id="rId15" o:title="" croptop="7864f" cropbottom="6554f" cropleft="10486f" cropright="10486f"/>
                </v:shape>
              </v:group>
            </w:pict>
          </mc:Fallback>
        </mc:AlternateContent>
      </w:r>
      <w:r w:rsidR="00045F4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E0E090" wp14:editId="2F75C385">
                <wp:simplePos x="0" y="0"/>
                <wp:positionH relativeFrom="column">
                  <wp:posOffset>1729105</wp:posOffset>
                </wp:positionH>
                <wp:positionV relativeFrom="paragraph">
                  <wp:posOffset>116840</wp:posOffset>
                </wp:positionV>
                <wp:extent cx="4787900" cy="7874000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787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AF2987" w14:textId="70BE5B99" w:rsidR="00120AC1" w:rsidRPr="0061767B" w:rsidRDefault="009860E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Backend Engineer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- Deliverr</w:t>
                            </w:r>
                          </w:p>
                          <w:p w14:paraId="0C64D8AC" w14:textId="0D253799" w:rsidR="009860E1" w:rsidRPr="0061767B" w:rsidRDefault="009860E1" w:rsidP="009860E1">
                            <w:pPr>
                              <w:spacing w:after="0"/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</w:pP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>Mar</w:t>
                            </w:r>
                            <w:r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. </w:t>
                            </w:r>
                            <w:r w:rsidRPr="006B5BF9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– Oct. 2020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i/>
                                <w:iCs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25443019" w14:textId="77777777" w:rsidR="00871FA8" w:rsidRPr="00871FA8" w:rsidRDefault="00871FA8" w:rsidP="00871FA8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</w:pPr>
                            <w:r w:rsidRPr="00871FA8"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 xml:space="preserve">Implemented solution that allowed for groups of orders to have specific on time delivery targets, reducing the cost of certain orders by 25%. </w:t>
                            </w:r>
                          </w:p>
                          <w:p w14:paraId="43F5E7A7" w14:textId="1E7A65E4" w:rsidR="00871FA8" w:rsidRDefault="00871FA8" w:rsidP="00871FA8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</w:pPr>
                            <w:r w:rsidRPr="00871FA8"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  <w:t xml:space="preserve">Developed solution to make critical information on shipping labels more visible, reducing receiving errors at warehouses by 15% </w:t>
                            </w:r>
                          </w:p>
                          <w:p w14:paraId="58A38E41" w14:textId="77777777" w:rsidR="00871FA8" w:rsidRPr="00871FA8" w:rsidRDefault="00871FA8" w:rsidP="00871FA8">
                            <w:pPr>
                              <w:spacing w:after="0"/>
                              <w:ind w:left="720"/>
                              <w:rPr>
                                <w:rFonts w:ascii="Century Gothic" w:hAnsi="Century Gothic" w:cs="Calibri"/>
                                <w:bCs/>
                                <w:color w:val="262626" w:themeColor="text1" w:themeTint="D9"/>
                              </w:rPr>
                            </w:pPr>
                          </w:p>
                          <w:p w14:paraId="38483DA8" w14:textId="0C48A52B" w:rsidR="009860E1" w:rsidRPr="0061767B" w:rsidRDefault="009860E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Software Engineering Intern</w:t>
                            </w:r>
                            <w:r w:rsidR="00045F41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– Samsung Austin R&amp;D</w:t>
                            </w:r>
                          </w:p>
                          <w:p w14:paraId="77857DB2" w14:textId="59F51BCA" w:rsidR="009860E1" w:rsidRPr="0061767B" w:rsidRDefault="009860E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  <w:ins w:id="0" w:author="Arjun Srinivasan" w:date="2019-08-25T14:23:00Z">
                              <w:r w:rsidRPr="0061767B">
                                <w:rPr>
                                  <w:rFonts w:ascii="Century Gothic" w:hAnsi="Century Gothic" w:cs="Calibri"/>
                                  <w:i/>
                                  <w:iCs/>
                                  <w:color w:val="262626" w:themeColor="text1" w:themeTint="D9"/>
                                </w:rPr>
                                <w:t>Jun – Aug 2019</w:t>
                              </w:r>
                            </w:ins>
                          </w:p>
                          <w:p w14:paraId="2C1A1F3D" w14:textId="77777777" w:rsidR="00045F41" w:rsidRPr="0061767B" w:rsidRDefault="00045F4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2D65233E" w14:textId="77777777" w:rsidR="009860E1" w:rsidRPr="0061767B" w:rsidRDefault="009860E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contextualSpacing w:val="0"/>
                              <w:rPr>
                                <w:ins w:id="1" w:author="Arjun Srinivasan" w:date="2019-08-25T14:33:00Z"/>
                                <w:rFonts w:ascii="Century Gothic" w:hAnsi="Century Gothic" w:cs="Calibri"/>
                                <w:color w:val="262626" w:themeColor="text1" w:themeTint="D9"/>
                                <w:rPrChange w:id="2" w:author="Arjun Srinivasan" w:date="2019-08-25T14:33:00Z">
                                  <w:rPr>
                                    <w:ins w:id="3" w:author="Arjun Srinivasan" w:date="2019-08-25T14:33:00Z"/>
                                    <w:rFonts w:ascii="Century Gothic" w:hAnsi="Century Gothic"/>
                                    <w:sz w:val="24"/>
                                    <w:szCs w:val="24"/>
                                  </w:rPr>
                                </w:rPrChange>
                              </w:rPr>
                              <w:pPrChange w:id="4" w:author="Arjun Srinivasan" w:date="2019-08-25T14:33:00Z">
                                <w:pPr>
                                  <w:pStyle w:val="ListParagraph"/>
                                  <w:tabs>
                                    <w:tab w:val="left" w:pos="825"/>
                                    <w:tab w:val="left" w:pos="826"/>
                                  </w:tabs>
                                  <w:ind w:right="385"/>
                                </w:pPr>
                              </w:pPrChange>
                            </w:pPr>
                            <w:ins w:id="5" w:author="Arjun Srinivasan" w:date="2019-12-28T22:17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Reduced load times for </w:t>
                              </w:r>
                              <w:del w:id="6" w:author="Srivaths Srinivasan" w:date="2019-12-29T13:58:00Z">
                                <w:r w:rsidRPr="0061767B" w:rsidDel="009E20F5">
                                  <w:rPr>
                                    <w:rFonts w:ascii="Century Gothic" w:hAnsi="Century Gothic" w:cs="Calibri"/>
                                    <w:color w:val="262626" w:themeColor="text1" w:themeTint="D9"/>
                                  </w:rPr>
                                  <w:delText xml:space="preserve">all </w:delText>
                                </w:r>
                              </w:del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users by 30% </w:t>
                              </w:r>
                            </w:ins>
                            <w:ins w:id="7" w:author="Arjun Srinivasan" w:date="2019-12-28T22:19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>through the development of</w:t>
                              </w:r>
                            </w:ins>
                            <w:ins w:id="8" w:author="Arjun Srinivasan" w:date="2019-08-25T14:24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 a </w:t>
                              </w:r>
                              <w:del w:id="9" w:author="Srivaths Srinivasan" w:date="2019-12-29T14:17:00Z">
                                <w:r w:rsidRPr="0061767B" w:rsidDel="00BB4A01">
                                  <w:rPr>
                                    <w:rFonts w:ascii="Century Gothic" w:hAnsi="Century Gothic" w:cs="Calibri"/>
                                    <w:color w:val="262626" w:themeColor="text1" w:themeTint="D9"/>
                                  </w:rPr>
                                  <w:delText xml:space="preserve">server </w:delText>
                                </w:r>
                              </w:del>
                            </w:ins>
                            <w:ins w:id="10" w:author="Arjun Srinivasan" w:date="2019-12-28T22:18:00Z">
                              <w:del w:id="11" w:author="Srivaths Srinivasan" w:date="2019-12-29T14:17:00Z">
                                <w:r w:rsidRPr="0061767B" w:rsidDel="00BB4A01">
                                  <w:rPr>
                                    <w:rFonts w:ascii="Century Gothic" w:hAnsi="Century Gothic" w:cs="Calibri"/>
                                    <w:color w:val="262626" w:themeColor="text1" w:themeTint="D9"/>
                                  </w:rPr>
                                  <w:delText>side</w:delText>
                                </w:r>
                              </w:del>
                            </w:ins>
                            <w:ins w:id="12" w:author="Srivaths Srinivasan" w:date="2019-12-29T14:17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>server-side</w:t>
                              </w:r>
                            </w:ins>
                            <w:ins w:id="13" w:author="Arjun Srinivasan" w:date="2019-12-28T22:18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 </w:t>
                              </w:r>
                            </w:ins>
                            <w:ins w:id="14" w:author="Arjun Srinivasan" w:date="2019-08-25T14:24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caching </w:t>
                              </w:r>
                            </w:ins>
                            <w:ins w:id="15" w:author="Arjun Srinivasan" w:date="2019-12-28T22:18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>algorithm</w:t>
                              </w:r>
                            </w:ins>
                            <w:ins w:id="16" w:author="Arjun Srinivasan" w:date="2019-12-29T17:38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>s</w:t>
                              </w:r>
                            </w:ins>
                            <w:ins w:id="17" w:author="Arjun Srinivasan" w:date="2019-08-25T14:24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 </w:t>
                              </w:r>
                            </w:ins>
                            <w:ins w:id="18" w:author="Arjun Srinivasan" w:date="2019-12-28T22:19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that </w:t>
                              </w:r>
                            </w:ins>
                            <w:ins w:id="19" w:author="Arjun Srinivasan" w:date="2019-12-28T22:20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>utilized</w:t>
                              </w:r>
                            </w:ins>
                            <w:ins w:id="20" w:author="Arjun Srinivasan" w:date="2019-12-28T22:19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 predictive caching </w:t>
                              </w:r>
                            </w:ins>
                            <w:ins w:id="21" w:author="Arjun Srinivasan" w:date="2019-12-29T17:38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>for faster response times</w:t>
                              </w:r>
                            </w:ins>
                          </w:p>
                          <w:p w14:paraId="1C05CD34" w14:textId="77777777" w:rsidR="009860E1" w:rsidRPr="0061767B" w:rsidRDefault="009860E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contextualSpacing w:val="0"/>
                              <w:rPr>
                                <w:ins w:id="22" w:author="Arjun Srinivasan" w:date="2019-08-25T14:33:00Z"/>
                                <w:rFonts w:ascii="Century Gothic" w:hAnsi="Century Gothic" w:cs="Calibri"/>
                                <w:color w:val="262626" w:themeColor="text1" w:themeTint="D9"/>
                                <w:rPrChange w:id="23" w:author="Arjun Srinivasan" w:date="2020-02-02T15:01:00Z">
                                  <w:rPr>
                                    <w:ins w:id="24" w:author="Arjun Srinivasan" w:date="2019-08-25T14:33:00Z"/>
                                  </w:rPr>
                                </w:rPrChange>
                              </w:rPr>
                              <w:pPrChange w:id="25" w:author="Arjun Srinivasan" w:date="2019-12-29T15:47:00Z">
                                <w:pPr>
                                  <w:pStyle w:val="ListParagraph"/>
                                  <w:tabs>
                                    <w:tab w:val="left" w:pos="825"/>
                                    <w:tab w:val="left" w:pos="826"/>
                                  </w:tabs>
                                  <w:ind w:right="385"/>
                                </w:pPr>
                              </w:pPrChange>
                            </w:pPr>
                            <w:ins w:id="26" w:author="Arjun Srinivasan" w:date="2019-08-25T14:43:00Z">
                              <w:del w:id="27" w:author="Srivaths Srinivasan" w:date="2019-12-29T13:58:00Z">
                                <w:r w:rsidRPr="0061767B" w:rsidDel="009E20F5">
                                  <w:rPr>
                                    <w:rFonts w:ascii="Century Gothic" w:hAnsi="Century Gothic" w:cs="Calibri"/>
                                    <w:color w:val="262626" w:themeColor="text1" w:themeTint="D9"/>
                                  </w:rPr>
                                  <w:delText>Built</w:delText>
                                </w:r>
                              </w:del>
                            </w:ins>
                            <w:ins w:id="28" w:author="Srivaths Srinivasan" w:date="2019-12-29T13:58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>Developed</w:t>
                              </w:r>
                            </w:ins>
                            <w:ins w:id="29" w:author="Arjun Srinivasan" w:date="2019-08-25T14:44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 </w:t>
                              </w:r>
                            </w:ins>
                            <w:ins w:id="30" w:author="Arjun Srinivasan" w:date="2019-08-25T14:37:00Z">
                              <w:del w:id="31" w:author="Srivaths Srinivasan" w:date="2019-12-29T14:01:00Z">
                                <w:r w:rsidRPr="0061767B" w:rsidDel="00B40864">
                                  <w:rPr>
                                    <w:rFonts w:ascii="Century Gothic" w:hAnsi="Century Gothic" w:cs="Calibri"/>
                                    <w:color w:val="262626" w:themeColor="text1" w:themeTint="D9"/>
                                  </w:rPr>
                                  <w:delText xml:space="preserve">a </w:delText>
                                </w:r>
                              </w:del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solution </w:t>
                              </w:r>
                              <w:del w:id="32" w:author="Srivaths Srinivasan" w:date="2019-12-29T14:01:00Z">
                                <w:r w:rsidRPr="0061767B" w:rsidDel="00B40864">
                                  <w:rPr>
                                    <w:rFonts w:ascii="Century Gothic" w:hAnsi="Century Gothic" w:cs="Calibri"/>
                                    <w:color w:val="262626" w:themeColor="text1" w:themeTint="D9"/>
                                  </w:rPr>
                                  <w:delText>that allowed the</w:delText>
                                </w:r>
                              </w:del>
                            </w:ins>
                            <w:ins w:id="33" w:author="Srivaths Srinivasan" w:date="2019-12-29T14:01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for </w:t>
                              </w:r>
                            </w:ins>
                            <w:ins w:id="34" w:author="Srivaths Srinivasan" w:date="2019-12-29T14:05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user </w:t>
                              </w:r>
                            </w:ins>
                            <w:ins w:id="35" w:author="Arjun Srinivasan" w:date="2019-08-25T14:38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creation of personalized </w:t>
                              </w:r>
                            </w:ins>
                            <w:ins w:id="36" w:author="Srivaths Srinivasan" w:date="2019-12-29T14:04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analytics </w:t>
                              </w:r>
                            </w:ins>
                            <w:ins w:id="37" w:author="Arjun Srinivasan" w:date="2019-08-25T14:38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>widget</w:t>
                              </w:r>
                            </w:ins>
                            <w:ins w:id="38" w:author="Srivaths Srinivasan" w:date="2019-12-29T14:04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>s</w:t>
                              </w:r>
                            </w:ins>
                            <w:ins w:id="39" w:author="Arjun Srinivasan" w:date="2019-08-25T14:38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 based </w:t>
                              </w:r>
                            </w:ins>
                            <w:ins w:id="40" w:author="Srivaths Srinivasan" w:date="2019-12-29T14:04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on </w:t>
                              </w:r>
                            </w:ins>
                            <w:proofErr w:type="spellStart"/>
                            <w:ins w:id="41" w:author="Arjun Srinivasan" w:date="2019-08-25T14:38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>Jupyter</w:t>
                              </w:r>
                              <w:proofErr w:type="spellEnd"/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 </w:t>
                              </w:r>
                            </w:ins>
                            <w:ins w:id="42" w:author="Arjun Srinivasan" w:date="2019-12-28T22:16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Python </w:t>
                              </w:r>
                            </w:ins>
                            <w:ins w:id="43" w:author="Arjun Srinivasan" w:date="2019-08-25T14:38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>Notebooks,</w:t>
                              </w:r>
                            </w:ins>
                            <w:ins w:id="44" w:author="Arjun Srinivasan" w:date="2019-08-25T14:37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 </w:t>
                              </w:r>
                            </w:ins>
                            <w:ins w:id="45" w:author="Arjun Srinivasan" w:date="2019-08-25T14:39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>allowing</w:t>
                              </w:r>
                            </w:ins>
                            <w:ins w:id="46" w:author="Arjun Srinivasan" w:date="2019-08-25T14:37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 each user to </w:t>
                              </w:r>
                              <w:del w:id="47" w:author="Srivaths Srinivasan" w:date="2019-12-29T14:05:00Z">
                                <w:r w:rsidRPr="0061767B" w:rsidDel="00B40864">
                                  <w:rPr>
                                    <w:rFonts w:ascii="Century Gothic" w:hAnsi="Century Gothic" w:cs="Calibri"/>
                                    <w:color w:val="262626" w:themeColor="text1" w:themeTint="D9"/>
                                  </w:rPr>
                                  <w:delText xml:space="preserve">own personalized </w:delText>
                                </w:r>
                              </w:del>
                            </w:ins>
                            <w:ins w:id="48" w:author="Srivaths Srinivasan" w:date="2019-12-29T14:05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>c</w:t>
                              </w:r>
                            </w:ins>
                            <w:ins w:id="49" w:author="Srivaths Srinivasan" w:date="2019-12-29T14:06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>ustom</w:t>
                              </w:r>
                            </w:ins>
                            <w:ins w:id="50" w:author="Arjun Srinivasan" w:date="2019-12-29T17:39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>ize and save their</w:t>
                              </w:r>
                            </w:ins>
                            <w:ins w:id="51" w:author="Srivaths Srinivasan" w:date="2019-12-29T14:08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 xml:space="preserve"> </w:t>
                              </w:r>
                            </w:ins>
                            <w:ins w:id="52" w:author="Arjun Srinivasan" w:date="2019-08-25T14:37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>dashboard</w:t>
                              </w:r>
                            </w:ins>
                            <w:ins w:id="53" w:author="Arjun Srinivasan" w:date="2019-08-25T14:40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>s</w:t>
                              </w:r>
                            </w:ins>
                            <w:ins w:id="54" w:author="Arjun Srinivasan" w:date="2019-12-29T12:13:00Z">
                              <w:r w:rsidRPr="0061767B">
                                <w:rPr>
                                  <w:rFonts w:ascii="Century Gothic" w:hAnsi="Century Gothic" w:cs="Calibri"/>
                                  <w:color w:val="262626" w:themeColor="text1" w:themeTint="D9"/>
                                </w:rPr>
                                <w:t>.</w:t>
                              </w:r>
                            </w:ins>
                          </w:p>
                          <w:p w14:paraId="5F26593E" w14:textId="012D1F36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262B3982" w14:textId="63AD01B5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Software Engineering Intern </w:t>
                            </w:r>
                            <w:r w:rsidR="00871FA8" w:rsidRPr="0061767B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>–</w:t>
                            </w:r>
                            <w:r w:rsidR="00871FA8">
                              <w:rPr>
                                <w:rFonts w:ascii="Century Gothic" w:hAnsi="Century Gothic" w:cs="Calibri"/>
                                <w:b/>
                                <w:bCs/>
                                <w:color w:val="262626" w:themeColor="text1" w:themeTint="D9"/>
                              </w:rPr>
                              <w:t xml:space="preserve"> People Data Labs</w:t>
                            </w:r>
                          </w:p>
                          <w:p w14:paraId="506517DD" w14:textId="62690CB3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</w:rPr>
                            </w:pPr>
                            <w:ins w:id="55" w:author="Arjun Srinivasan" w:date="2019-12-30T10:39:00Z">
                              <w:r w:rsidRPr="0061767B">
                                <w:rPr>
                                  <w:rFonts w:ascii="Century Gothic" w:hAnsi="Century Gothic"/>
                                  <w:i/>
                                </w:rPr>
                                <w:t xml:space="preserve">May – </w:t>
                              </w:r>
                            </w:ins>
                            <w:ins w:id="56" w:author="Arjun Srinivasan" w:date="2019-12-30T10:40:00Z">
                              <w:r w:rsidRPr="0061767B">
                                <w:rPr>
                                  <w:rFonts w:ascii="Century Gothic" w:hAnsi="Century Gothic"/>
                                  <w:i/>
                                </w:rPr>
                                <w:t>Nov</w:t>
                              </w:r>
                            </w:ins>
                            <w:ins w:id="57" w:author="Arjun Srinivasan" w:date="2019-12-30T10:39:00Z">
                              <w:r w:rsidRPr="0061767B">
                                <w:rPr>
                                  <w:rFonts w:ascii="Century Gothic" w:hAnsi="Century Gothic"/>
                                  <w:i/>
                                </w:rPr>
                                <w:t xml:space="preserve"> 2018</w:t>
                              </w:r>
                            </w:ins>
                          </w:p>
                          <w:p w14:paraId="73191A8C" w14:textId="77777777" w:rsidR="00045F41" w:rsidRPr="0061767B" w:rsidRDefault="00045F41" w:rsidP="00045F4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</w:pPr>
                          </w:p>
                          <w:p w14:paraId="77CE80DA" w14:textId="77777777" w:rsidR="00045F41" w:rsidRPr="0061767B" w:rsidRDefault="00045F41" w:rsidP="00045F4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right="385"/>
                              <w:contextualSpacing w:val="0"/>
                              <w:rPr>
                                <w:ins w:id="58" w:author="Srivaths Srinivasan" w:date="2019-12-29T14:20:00Z"/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ins w:id="59" w:author="Srivaths Srinivasan" w:date="2019-12-29T14:13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Implemented neural network solutions to find </w:t>
                              </w:r>
                            </w:ins>
                            <w:ins w:id="60" w:author="Arjun Srinivasan" w:date="2019-12-29T17:40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hidden </w:t>
                              </w:r>
                            </w:ins>
                            <w:ins w:id="61" w:author="Srivaths Srinivasan" w:date="2019-12-29T14:13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insights in </w:t>
                              </w:r>
                              <w:del w:id="62" w:author="Arjun Srinivasan" w:date="2019-12-29T17:40:00Z">
                                <w:r w:rsidRPr="0061767B" w:rsidDel="00C317E9">
                                  <w:rPr>
                                    <w:rFonts w:ascii="Century Gothic" w:hAnsi="Century Gothic"/>
                                    <w:color w:val="000000" w:themeColor="text1"/>
                                  </w:rPr>
                                  <w:delText>collected</w:delText>
                                </w:r>
                              </w:del>
                            </w:ins>
                            <w:ins w:id="63" w:author="Arjun Srinivasan" w:date="2019-12-29T17:40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customer</w:t>
                              </w:r>
                            </w:ins>
                            <w:ins w:id="64" w:author="Srivaths Srinivasan" w:date="2019-12-29T14:13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 data </w:t>
                              </w:r>
                            </w:ins>
                            <w:ins w:id="65" w:author="Srivaths Srinivasan" w:date="2019-12-29T14:19:00Z">
                              <w:del w:id="66" w:author="Arjun Srinivasan" w:date="2019-12-29T17:41:00Z">
                                <w:r w:rsidRPr="0061767B" w:rsidDel="00C317E9">
                                  <w:rPr>
                                    <w:rFonts w:ascii="Century Gothic" w:hAnsi="Century Gothic"/>
                                    <w:color w:val="000000" w:themeColor="text1"/>
                                  </w:rPr>
                                  <w:delText>for</w:delText>
                                </w:r>
                              </w:del>
                            </w:ins>
                            <w:ins w:id="67" w:author="Srivaths Srinivasan" w:date="2019-12-29T14:13:00Z">
                              <w:del w:id="68" w:author="Arjun Srinivasan" w:date="2019-12-29T17:41:00Z">
                                <w:r w:rsidRPr="0061767B" w:rsidDel="00C317E9">
                                  <w:rPr>
                                    <w:rFonts w:ascii="Century Gothic" w:hAnsi="Century Gothic"/>
                                    <w:color w:val="000000" w:themeColor="text1"/>
                                  </w:rPr>
                                  <w:delText xml:space="preserve"> customers </w:delText>
                                </w:r>
                              </w:del>
                            </w:ins>
                            <w:ins w:id="69" w:author="Srivaths Srinivasan" w:date="2019-12-29T14:19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&amp; </w:t>
                              </w:r>
                            </w:ins>
                            <w:ins w:id="70" w:author="Srivaths Srinivasan" w:date="2019-12-29T14:13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identify trends in large</w:t>
                              </w:r>
                            </w:ins>
                            <w:ins w:id="71" w:author="Arjun Srinivasan" w:date="2019-12-29T17:41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 </w:t>
                              </w:r>
                            </w:ins>
                            <w:ins w:id="72" w:author="Srivaths Srinivasan" w:date="2019-12-29T14:13:00Z">
                              <w:del w:id="73" w:author="Arjun Srinivasan" w:date="2019-12-29T17:41:00Z">
                                <w:r w:rsidRPr="0061767B" w:rsidDel="00C317E9">
                                  <w:rPr>
                                    <w:rFonts w:ascii="Century Gothic" w:hAnsi="Century Gothic"/>
                                    <w:color w:val="000000" w:themeColor="text1"/>
                                  </w:rPr>
                                  <w:delText xml:space="preserve"> </w:delText>
                                </w:r>
                              </w:del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data sets </w:t>
                              </w:r>
                            </w:ins>
                          </w:p>
                          <w:p w14:paraId="4832191D" w14:textId="77777777" w:rsidR="00045F41" w:rsidRPr="0061767B" w:rsidRDefault="00045F4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right="385"/>
                              <w:contextualSpacing w:val="0"/>
                              <w:rPr>
                                <w:ins w:id="74" w:author="Arjun Srinivasan" w:date="2019-12-28T22:26:00Z"/>
                                <w:rFonts w:ascii="Century Gothic" w:hAnsi="Century Gothic"/>
                                <w:color w:val="000000" w:themeColor="text1"/>
                              </w:rPr>
                              <w:pPrChange w:id="75" w:author="Arjun Srinivasan" w:date="2019-12-28T22:23:00Z">
                                <w:pPr>
                                  <w:pStyle w:val="ListParagraph"/>
                                  <w:numPr>
                                    <w:numId w:val="2"/>
                                  </w:numPr>
                                  <w:ind w:hanging="360"/>
                                </w:pPr>
                              </w:pPrChange>
                            </w:pPr>
                            <w:ins w:id="76" w:author="Arjun Srinivasan" w:date="2019-12-28T22:23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I</w:t>
                              </w:r>
                              <w:del w:id="77" w:author="Srivaths Srinivasan" w:date="2019-12-29T14:09:00Z">
                                <w:r w:rsidRPr="0061767B" w:rsidDel="00B40864">
                                  <w:rPr>
                                    <w:rFonts w:ascii="Century Gothic" w:hAnsi="Century Gothic"/>
                                    <w:color w:val="000000" w:themeColor="text1"/>
                                  </w:rPr>
                                  <w:delText>ncreased</w:delText>
                                </w:r>
                              </w:del>
                            </w:ins>
                            <w:ins w:id="78" w:author="Srivaths Srinivasan" w:date="2019-12-29T14:09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mproved</w:t>
                              </w:r>
                            </w:ins>
                            <w:ins w:id="79" w:author="Arjun Srinivasan" w:date="2019-12-28T22:23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 API </w:t>
                              </w:r>
                              <w:del w:id="80" w:author="Srivaths Srinivasan" w:date="2019-12-29T14:09:00Z">
                                <w:r w:rsidRPr="0061767B" w:rsidDel="00B40864">
                                  <w:rPr>
                                    <w:rFonts w:ascii="Century Gothic" w:hAnsi="Century Gothic"/>
                                    <w:color w:val="000000" w:themeColor="text1"/>
                                  </w:rPr>
                                  <w:delText>efficiency</w:delText>
                                </w:r>
                              </w:del>
                            </w:ins>
                            <w:ins w:id="81" w:author="Srivaths Srinivasan" w:date="2019-12-29T14:09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performance</w:t>
                              </w:r>
                            </w:ins>
                            <w:ins w:id="82" w:author="Arjun Srinivasan" w:date="2019-12-28T22:23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 by 40% </w:t>
                              </w:r>
                            </w:ins>
                            <w:ins w:id="83" w:author="Arjun Srinivasan" w:date="2019-12-29T11:28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by developing </w:t>
                              </w:r>
                            </w:ins>
                            <w:del w:id="84" w:author="Arjun Srinivasan" w:date="2019-12-28T22:23:00Z">
                              <w:r w:rsidRPr="0061767B" w:rsidDel="00393C20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delText xml:space="preserve">Built </w:delText>
                              </w:r>
                            </w:del>
                            <w:del w:id="85" w:author="Arjun Srinivasan" w:date="2019-12-29T11:29:00Z">
                              <w:r w:rsidRPr="0061767B" w:rsidDel="00AF64F8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delText>server</w:delText>
                              </w:r>
                            </w:del>
                            <w:ins w:id="86" w:author="Arjun Srinivasan" w:date="2019-12-29T11:29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workload</w:t>
                              </w:r>
                            </w:ins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management programs </w:t>
                            </w:r>
                            <w:del w:id="87" w:author="Arjun Srinivasan" w:date="2019-12-28T22:23:00Z">
                              <w:r w:rsidRPr="0061767B" w:rsidDel="00393C20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delText xml:space="preserve">to </w:delText>
                              </w:r>
                            </w:del>
                            <w:ins w:id="88" w:author="Arjun Srinivasan" w:date="2019-12-28T22:23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that </w:t>
                              </w:r>
                            </w:ins>
                            <w:del w:id="89" w:author="Arjun Srinivasan" w:date="2019-12-28T22:24:00Z">
                              <w:r w:rsidRPr="0061767B" w:rsidDel="00261651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delText>load-</w:delText>
                              </w:r>
                            </w:del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balance</w:t>
                            </w:r>
                            <w:ins w:id="90" w:author="Arjun Srinivasan" w:date="2019-12-28T22:23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d</w:t>
                              </w:r>
                            </w:ins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workloads across multiple servers</w:t>
                            </w:r>
                            <w:ins w:id="91" w:author="Arjun Srinivasan" w:date="2019-12-29T12:13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.</w:t>
                              </w:r>
                            </w:ins>
                            <w:r w:rsidRPr="0061767B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172BF37" w14:textId="076FD16D" w:rsidR="00120AC1" w:rsidRPr="0061767B" w:rsidRDefault="00045F41" w:rsidP="00045F4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contextualSpacing w:val="0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ins w:id="92" w:author="Arjun Srinivasan" w:date="2019-12-28T22:26:00Z">
                              <w:del w:id="93" w:author="Srivaths Srinivasan" w:date="2019-12-29T14:11:00Z">
                                <w:r w:rsidRPr="0061767B" w:rsidDel="00B40864">
                                  <w:rPr>
                                    <w:rFonts w:ascii="Century Gothic" w:hAnsi="Century Gothic"/>
                                    <w:color w:val="000000" w:themeColor="text1"/>
                                  </w:rPr>
                                  <w:delText>Decrease</w:delText>
                                </w:r>
                              </w:del>
                            </w:ins>
                            <w:ins w:id="94" w:author="Arjun Srinivasan" w:date="2019-12-29T11:29:00Z">
                              <w:del w:id="95" w:author="Srivaths Srinivasan" w:date="2019-12-29T14:11:00Z">
                                <w:r w:rsidRPr="0061767B" w:rsidDel="00B40864">
                                  <w:rPr>
                                    <w:rFonts w:ascii="Century Gothic" w:hAnsi="Century Gothic"/>
                                    <w:color w:val="000000" w:themeColor="text1"/>
                                  </w:rPr>
                                  <w:delText>d</w:delText>
                                </w:r>
                              </w:del>
                            </w:ins>
                            <w:ins w:id="96" w:author="Srivaths Srinivasan" w:date="2019-12-29T14:12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Reduced</w:t>
                              </w:r>
                            </w:ins>
                            <w:ins w:id="97" w:author="Arjun Srinivasan" w:date="2019-12-28T22:26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 API response time by 20%</w:t>
                              </w:r>
                            </w:ins>
                            <w:ins w:id="98" w:author="Arjun Srinivasan" w:date="2019-12-29T11:29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 by developing algorithms that evaluated </w:t>
                              </w:r>
                            </w:ins>
                            <w:ins w:id="99" w:author="Srivaths Srinivasan" w:date="2019-12-29T14:12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the </w:t>
                              </w:r>
                            </w:ins>
                            <w:ins w:id="100" w:author="Arjun Srinivasan" w:date="2019-12-29T11:29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most efficient way to </w:t>
                              </w:r>
                              <w:del w:id="101" w:author="Srivaths Srinivasan" w:date="2019-12-29T14:12:00Z">
                                <w:r w:rsidRPr="0061767B" w:rsidDel="00BB4A01">
                                  <w:rPr>
                                    <w:rFonts w:ascii="Century Gothic" w:hAnsi="Century Gothic"/>
                                    <w:color w:val="000000" w:themeColor="text1"/>
                                  </w:rPr>
                                  <w:delText>evaluate</w:delText>
                                </w:r>
                              </w:del>
                            </w:ins>
                            <w:ins w:id="102" w:author="Srivaths Srinivasan" w:date="2019-12-29T14:17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execute</w:t>
                              </w:r>
                            </w:ins>
                            <w:ins w:id="103" w:author="Arjun Srinivasan" w:date="2019-12-29T11:29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 a query</w:t>
                              </w:r>
                            </w:ins>
                            <w:ins w:id="104" w:author="Srivaths Srinivasan" w:date="2019-12-29T14:13:00Z">
                              <w:r w:rsidRPr="0061767B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 </w:t>
                              </w:r>
                            </w:ins>
                            <w:r w:rsidR="00120AC1" w:rsidRPr="0061767B">
                              <w:rPr>
                                <w:rFonts w:ascii="Century Gothic" w:hAnsi="Century Gothic" w:cs="Calibri"/>
                                <w:color w:val="262626" w:themeColor="text1" w:themeTint="D9"/>
                              </w:rPr>
                              <w:br/>
                            </w:r>
                          </w:p>
                          <w:p w14:paraId="2A1E629F" w14:textId="77777777" w:rsidR="00120AC1" w:rsidRPr="0061767B" w:rsidRDefault="00120AC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</w:rPr>
                            </w:pPr>
                          </w:p>
                          <w:p w14:paraId="6ABA25BB" w14:textId="77777777" w:rsidR="00120AC1" w:rsidRPr="0061767B" w:rsidRDefault="00120AC1" w:rsidP="00120AC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</w:rPr>
                            </w:pPr>
                          </w:p>
                          <w:p w14:paraId="561FCC37" w14:textId="53DA872D" w:rsidR="000E0681" w:rsidRDefault="000E0681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0180BC97" w14:textId="53033B30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3E027E9F" w14:textId="00C07FF8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73F9F747" w14:textId="579042BF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545D8A9A" w14:textId="239B2165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115CE54E" w14:textId="33D58AFF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2242322E" w14:textId="608BC482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6CFE9919" w14:textId="7E44472B" w:rsidR="00871FA8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1C6B3CD3" w14:textId="77777777" w:rsidR="00871FA8" w:rsidRPr="0061767B" w:rsidRDefault="00871FA8" w:rsidP="000E0681">
                            <w:pPr>
                              <w:spacing w:after="0"/>
                              <w:rPr>
                                <w:rFonts w:ascii="Century Gothic" w:hAnsi="Century Gothic" w:cs="Calibri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0E090" id="Text Box 234" o:spid="_x0000_s1037" type="#_x0000_t202" style="position:absolute;margin-left:136.15pt;margin-top:9.2pt;width:377pt;height:62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" filled="f" stroked="f">
                <v:textbox>
                  <w:txbxContent>
                    <w:p w14:paraId="30AF2987" w14:textId="70BE5B99" w:rsidR="00120AC1" w:rsidRPr="0061767B" w:rsidRDefault="009860E1" w:rsidP="00120AC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Backend Engineer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- Deliverr</w:t>
                      </w:r>
                    </w:p>
                    <w:p w14:paraId="0C64D8AC" w14:textId="0D253799" w:rsidR="009860E1" w:rsidRPr="0061767B" w:rsidRDefault="009860E1" w:rsidP="009860E1">
                      <w:pPr>
                        <w:spacing w:after="0"/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</w:pP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>Mar</w:t>
                      </w:r>
                      <w:r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. </w:t>
                      </w:r>
                      <w:r w:rsidRPr="006B5BF9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– Oct. 2020</w:t>
                      </w:r>
                      <w:r w:rsidR="00045F41" w:rsidRPr="0061767B">
                        <w:rPr>
                          <w:rFonts w:ascii="Century Gothic" w:hAnsi="Century Gothic" w:cs="Calibri"/>
                          <w:i/>
                          <w:iCs/>
                          <w:color w:val="262626" w:themeColor="text1" w:themeTint="D9"/>
                        </w:rPr>
                        <w:t xml:space="preserve"> </w:t>
                      </w:r>
                    </w:p>
                    <w:p w14:paraId="25443019" w14:textId="77777777" w:rsidR="00871FA8" w:rsidRPr="00871FA8" w:rsidRDefault="00871FA8" w:rsidP="00871FA8">
                      <w:pPr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</w:pPr>
                      <w:r w:rsidRPr="00871FA8"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 xml:space="preserve">Implemented solution that allowed for groups of orders to have specific on time delivery targets, reducing the cost of certain orders by 25%. </w:t>
                      </w:r>
                    </w:p>
                    <w:p w14:paraId="43F5E7A7" w14:textId="1E7A65E4" w:rsidR="00871FA8" w:rsidRDefault="00871FA8" w:rsidP="00871FA8">
                      <w:pPr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</w:pPr>
                      <w:r w:rsidRPr="00871FA8"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  <w:t xml:space="preserve">Developed solution to make critical information on shipping labels more visible, reducing receiving errors at warehouses by 15% </w:t>
                      </w:r>
                    </w:p>
                    <w:p w14:paraId="58A38E41" w14:textId="77777777" w:rsidR="00871FA8" w:rsidRPr="00871FA8" w:rsidRDefault="00871FA8" w:rsidP="00871FA8">
                      <w:pPr>
                        <w:spacing w:after="0"/>
                        <w:ind w:left="720"/>
                        <w:rPr>
                          <w:rFonts w:ascii="Century Gothic" w:hAnsi="Century Gothic" w:cs="Calibri"/>
                          <w:bCs/>
                          <w:color w:val="262626" w:themeColor="text1" w:themeTint="D9"/>
                        </w:rPr>
                      </w:pPr>
                    </w:p>
                    <w:p w14:paraId="38483DA8" w14:textId="0C48A52B" w:rsidR="009860E1" w:rsidRPr="0061767B" w:rsidRDefault="009860E1" w:rsidP="00120AC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Software Engineering Intern</w:t>
                      </w:r>
                      <w:r w:rsidR="00045F41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– Samsung Austin R&amp;D</w:t>
                      </w:r>
                    </w:p>
                    <w:p w14:paraId="77857DB2" w14:textId="59F51BCA" w:rsidR="009860E1" w:rsidRPr="0061767B" w:rsidRDefault="009860E1" w:rsidP="00120AC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  <w:ins w:id="105" w:author="Arjun Srinivasan" w:date="2019-08-25T14:23:00Z">
                        <w:r w:rsidRPr="0061767B">
                          <w:rPr>
                            <w:rFonts w:ascii="Century Gothic" w:hAnsi="Century Gothic" w:cs="Calibri"/>
                            <w:i/>
                            <w:iCs/>
                            <w:color w:val="262626" w:themeColor="text1" w:themeTint="D9"/>
                          </w:rPr>
                          <w:t>Jun – Aug 2019</w:t>
                        </w:r>
                      </w:ins>
                    </w:p>
                    <w:p w14:paraId="2C1A1F3D" w14:textId="77777777" w:rsidR="00045F41" w:rsidRPr="0061767B" w:rsidRDefault="00045F41" w:rsidP="00120AC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2D65233E" w14:textId="77777777" w:rsidR="009860E1" w:rsidRPr="0061767B" w:rsidRDefault="009860E1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spacing w:before="1" w:after="0" w:line="240" w:lineRule="auto"/>
                        <w:contextualSpacing w:val="0"/>
                        <w:rPr>
                          <w:ins w:id="106" w:author="Arjun Srinivasan" w:date="2019-08-25T14:33:00Z"/>
                          <w:rFonts w:ascii="Century Gothic" w:hAnsi="Century Gothic" w:cs="Calibri"/>
                          <w:color w:val="262626" w:themeColor="text1" w:themeTint="D9"/>
                          <w:rPrChange w:id="107" w:author="Arjun Srinivasan" w:date="2019-08-25T14:33:00Z">
                            <w:rPr>
                              <w:ins w:id="108" w:author="Arjun Srinivasan" w:date="2019-08-25T14:33:00Z"/>
                              <w:rFonts w:ascii="Century Gothic" w:hAnsi="Century Gothic"/>
                              <w:sz w:val="24"/>
                              <w:szCs w:val="24"/>
                            </w:rPr>
                          </w:rPrChange>
                        </w:rPr>
                        <w:pPrChange w:id="109" w:author="Arjun Srinivasan" w:date="2019-08-25T14:33:00Z">
                          <w:pPr>
                            <w:pStyle w:val="ListParagraph"/>
                            <w:tabs>
                              <w:tab w:val="left" w:pos="825"/>
                              <w:tab w:val="left" w:pos="826"/>
                            </w:tabs>
                            <w:ind w:right="385"/>
                          </w:pPr>
                        </w:pPrChange>
                      </w:pPr>
                      <w:ins w:id="110" w:author="Arjun Srinivasan" w:date="2019-12-28T22:17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Reduced load times for </w:t>
                        </w:r>
                        <w:del w:id="111" w:author="Srivaths Srinivasan" w:date="2019-12-29T13:58:00Z">
                          <w:r w:rsidRPr="0061767B" w:rsidDel="009E20F5">
                            <w:rPr>
                              <w:rFonts w:ascii="Century Gothic" w:hAnsi="Century Gothic" w:cs="Calibri"/>
                              <w:color w:val="262626" w:themeColor="text1" w:themeTint="D9"/>
                            </w:rPr>
                            <w:delText xml:space="preserve">all </w:delText>
                          </w:r>
                        </w:del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users by 30% </w:t>
                        </w:r>
                      </w:ins>
                      <w:ins w:id="112" w:author="Arjun Srinivasan" w:date="2019-12-28T22:19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>through the development of</w:t>
                        </w:r>
                      </w:ins>
                      <w:ins w:id="113" w:author="Arjun Srinivasan" w:date="2019-08-25T14:24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 a </w:t>
                        </w:r>
                        <w:del w:id="114" w:author="Srivaths Srinivasan" w:date="2019-12-29T14:17:00Z">
                          <w:r w:rsidRPr="0061767B" w:rsidDel="00BB4A01">
                            <w:rPr>
                              <w:rFonts w:ascii="Century Gothic" w:hAnsi="Century Gothic" w:cs="Calibri"/>
                              <w:color w:val="262626" w:themeColor="text1" w:themeTint="D9"/>
                            </w:rPr>
                            <w:delText xml:space="preserve">server </w:delText>
                          </w:r>
                        </w:del>
                      </w:ins>
                      <w:ins w:id="115" w:author="Arjun Srinivasan" w:date="2019-12-28T22:18:00Z">
                        <w:del w:id="116" w:author="Srivaths Srinivasan" w:date="2019-12-29T14:17:00Z">
                          <w:r w:rsidRPr="0061767B" w:rsidDel="00BB4A01">
                            <w:rPr>
                              <w:rFonts w:ascii="Century Gothic" w:hAnsi="Century Gothic" w:cs="Calibri"/>
                              <w:color w:val="262626" w:themeColor="text1" w:themeTint="D9"/>
                            </w:rPr>
                            <w:delText>side</w:delText>
                          </w:r>
                        </w:del>
                      </w:ins>
                      <w:ins w:id="117" w:author="Srivaths Srinivasan" w:date="2019-12-29T14:17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>server-side</w:t>
                        </w:r>
                      </w:ins>
                      <w:ins w:id="118" w:author="Arjun Srinivasan" w:date="2019-12-28T22:18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 </w:t>
                        </w:r>
                      </w:ins>
                      <w:ins w:id="119" w:author="Arjun Srinivasan" w:date="2019-08-25T14:24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caching </w:t>
                        </w:r>
                      </w:ins>
                      <w:ins w:id="120" w:author="Arjun Srinivasan" w:date="2019-12-28T22:18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>algorithm</w:t>
                        </w:r>
                      </w:ins>
                      <w:ins w:id="121" w:author="Arjun Srinivasan" w:date="2019-12-29T17:38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>s</w:t>
                        </w:r>
                      </w:ins>
                      <w:ins w:id="122" w:author="Arjun Srinivasan" w:date="2019-08-25T14:24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 </w:t>
                        </w:r>
                      </w:ins>
                      <w:ins w:id="123" w:author="Arjun Srinivasan" w:date="2019-12-28T22:19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that </w:t>
                        </w:r>
                      </w:ins>
                      <w:ins w:id="124" w:author="Arjun Srinivasan" w:date="2019-12-28T22:20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>utilized</w:t>
                        </w:r>
                      </w:ins>
                      <w:ins w:id="125" w:author="Arjun Srinivasan" w:date="2019-12-28T22:19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 predictive caching </w:t>
                        </w:r>
                      </w:ins>
                      <w:ins w:id="126" w:author="Arjun Srinivasan" w:date="2019-12-29T17:38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>for faster response times</w:t>
                        </w:r>
                      </w:ins>
                    </w:p>
                    <w:p w14:paraId="1C05CD34" w14:textId="77777777" w:rsidR="009860E1" w:rsidRPr="0061767B" w:rsidRDefault="009860E1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spacing w:before="1" w:after="0" w:line="240" w:lineRule="auto"/>
                        <w:contextualSpacing w:val="0"/>
                        <w:rPr>
                          <w:ins w:id="127" w:author="Arjun Srinivasan" w:date="2019-08-25T14:33:00Z"/>
                          <w:rFonts w:ascii="Century Gothic" w:hAnsi="Century Gothic" w:cs="Calibri"/>
                          <w:color w:val="262626" w:themeColor="text1" w:themeTint="D9"/>
                          <w:rPrChange w:id="128" w:author="Arjun Srinivasan" w:date="2020-02-02T15:01:00Z">
                            <w:rPr>
                              <w:ins w:id="129" w:author="Arjun Srinivasan" w:date="2019-08-25T14:33:00Z"/>
                            </w:rPr>
                          </w:rPrChange>
                        </w:rPr>
                        <w:pPrChange w:id="130" w:author="Arjun Srinivasan" w:date="2019-12-29T15:47:00Z">
                          <w:pPr>
                            <w:pStyle w:val="ListParagraph"/>
                            <w:tabs>
                              <w:tab w:val="left" w:pos="825"/>
                              <w:tab w:val="left" w:pos="826"/>
                            </w:tabs>
                            <w:ind w:right="385"/>
                          </w:pPr>
                        </w:pPrChange>
                      </w:pPr>
                      <w:ins w:id="131" w:author="Arjun Srinivasan" w:date="2019-08-25T14:43:00Z">
                        <w:del w:id="132" w:author="Srivaths Srinivasan" w:date="2019-12-29T13:58:00Z">
                          <w:r w:rsidRPr="0061767B" w:rsidDel="009E20F5">
                            <w:rPr>
                              <w:rFonts w:ascii="Century Gothic" w:hAnsi="Century Gothic" w:cs="Calibri"/>
                              <w:color w:val="262626" w:themeColor="text1" w:themeTint="D9"/>
                            </w:rPr>
                            <w:delText>Built</w:delText>
                          </w:r>
                        </w:del>
                      </w:ins>
                      <w:ins w:id="133" w:author="Srivaths Srinivasan" w:date="2019-12-29T13:58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>Developed</w:t>
                        </w:r>
                      </w:ins>
                      <w:ins w:id="134" w:author="Arjun Srinivasan" w:date="2019-08-25T14:44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 </w:t>
                        </w:r>
                      </w:ins>
                      <w:ins w:id="135" w:author="Arjun Srinivasan" w:date="2019-08-25T14:37:00Z">
                        <w:del w:id="136" w:author="Srivaths Srinivasan" w:date="2019-12-29T14:01:00Z">
                          <w:r w:rsidRPr="0061767B" w:rsidDel="00B40864">
                            <w:rPr>
                              <w:rFonts w:ascii="Century Gothic" w:hAnsi="Century Gothic" w:cs="Calibri"/>
                              <w:color w:val="262626" w:themeColor="text1" w:themeTint="D9"/>
                            </w:rPr>
                            <w:delText xml:space="preserve">a </w:delText>
                          </w:r>
                        </w:del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solution </w:t>
                        </w:r>
                        <w:del w:id="137" w:author="Srivaths Srinivasan" w:date="2019-12-29T14:01:00Z">
                          <w:r w:rsidRPr="0061767B" w:rsidDel="00B40864">
                            <w:rPr>
                              <w:rFonts w:ascii="Century Gothic" w:hAnsi="Century Gothic" w:cs="Calibri"/>
                              <w:color w:val="262626" w:themeColor="text1" w:themeTint="D9"/>
                            </w:rPr>
                            <w:delText>that allowed the</w:delText>
                          </w:r>
                        </w:del>
                      </w:ins>
                      <w:ins w:id="138" w:author="Srivaths Srinivasan" w:date="2019-12-29T14:01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for </w:t>
                        </w:r>
                      </w:ins>
                      <w:ins w:id="139" w:author="Srivaths Srinivasan" w:date="2019-12-29T14:05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user </w:t>
                        </w:r>
                      </w:ins>
                      <w:ins w:id="140" w:author="Arjun Srinivasan" w:date="2019-08-25T14:38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creation of personalized </w:t>
                        </w:r>
                      </w:ins>
                      <w:ins w:id="141" w:author="Srivaths Srinivasan" w:date="2019-12-29T14:04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analytics </w:t>
                        </w:r>
                      </w:ins>
                      <w:ins w:id="142" w:author="Arjun Srinivasan" w:date="2019-08-25T14:38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>widget</w:t>
                        </w:r>
                      </w:ins>
                      <w:ins w:id="143" w:author="Srivaths Srinivasan" w:date="2019-12-29T14:04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>s</w:t>
                        </w:r>
                      </w:ins>
                      <w:ins w:id="144" w:author="Arjun Srinivasan" w:date="2019-08-25T14:38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 based </w:t>
                        </w:r>
                      </w:ins>
                      <w:ins w:id="145" w:author="Srivaths Srinivasan" w:date="2019-12-29T14:04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on </w:t>
                        </w:r>
                      </w:ins>
                      <w:proofErr w:type="spellStart"/>
                      <w:ins w:id="146" w:author="Arjun Srinivasan" w:date="2019-08-25T14:38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>Jupyter</w:t>
                        </w:r>
                        <w:proofErr w:type="spellEnd"/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 </w:t>
                        </w:r>
                      </w:ins>
                      <w:ins w:id="147" w:author="Arjun Srinivasan" w:date="2019-12-28T22:16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Python </w:t>
                        </w:r>
                      </w:ins>
                      <w:ins w:id="148" w:author="Arjun Srinivasan" w:date="2019-08-25T14:38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>Notebooks,</w:t>
                        </w:r>
                      </w:ins>
                      <w:ins w:id="149" w:author="Arjun Srinivasan" w:date="2019-08-25T14:37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 </w:t>
                        </w:r>
                      </w:ins>
                      <w:ins w:id="150" w:author="Arjun Srinivasan" w:date="2019-08-25T14:39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>allowing</w:t>
                        </w:r>
                      </w:ins>
                      <w:ins w:id="151" w:author="Arjun Srinivasan" w:date="2019-08-25T14:37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 each user to </w:t>
                        </w:r>
                        <w:del w:id="152" w:author="Srivaths Srinivasan" w:date="2019-12-29T14:05:00Z">
                          <w:r w:rsidRPr="0061767B" w:rsidDel="00B40864">
                            <w:rPr>
                              <w:rFonts w:ascii="Century Gothic" w:hAnsi="Century Gothic" w:cs="Calibri"/>
                              <w:color w:val="262626" w:themeColor="text1" w:themeTint="D9"/>
                            </w:rPr>
                            <w:delText xml:space="preserve">own personalized </w:delText>
                          </w:r>
                        </w:del>
                      </w:ins>
                      <w:ins w:id="153" w:author="Srivaths Srinivasan" w:date="2019-12-29T14:05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>c</w:t>
                        </w:r>
                      </w:ins>
                      <w:ins w:id="154" w:author="Srivaths Srinivasan" w:date="2019-12-29T14:06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>ustom</w:t>
                        </w:r>
                      </w:ins>
                      <w:ins w:id="155" w:author="Arjun Srinivasan" w:date="2019-12-29T17:39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>ize and save their</w:t>
                        </w:r>
                      </w:ins>
                      <w:ins w:id="156" w:author="Srivaths Srinivasan" w:date="2019-12-29T14:08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 xml:space="preserve"> </w:t>
                        </w:r>
                      </w:ins>
                      <w:ins w:id="157" w:author="Arjun Srinivasan" w:date="2019-08-25T14:37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>dashboard</w:t>
                        </w:r>
                      </w:ins>
                      <w:ins w:id="158" w:author="Arjun Srinivasan" w:date="2019-08-25T14:40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>s</w:t>
                        </w:r>
                      </w:ins>
                      <w:ins w:id="159" w:author="Arjun Srinivasan" w:date="2019-12-29T12:13:00Z">
                        <w:r w:rsidRPr="0061767B">
                          <w:rPr>
                            <w:rFonts w:ascii="Century Gothic" w:hAnsi="Century Gothic" w:cs="Calibri"/>
                            <w:color w:val="262626" w:themeColor="text1" w:themeTint="D9"/>
                          </w:rPr>
                          <w:t>.</w:t>
                        </w:r>
                      </w:ins>
                    </w:p>
                    <w:p w14:paraId="5F26593E" w14:textId="012D1F36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262B3982" w14:textId="63AD01B5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</w:pPr>
                      <w:r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Software Engineering Intern </w:t>
                      </w:r>
                      <w:r w:rsidR="00871FA8" w:rsidRPr="0061767B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>–</w:t>
                      </w:r>
                      <w:r w:rsidR="00871FA8">
                        <w:rPr>
                          <w:rFonts w:ascii="Century Gothic" w:hAnsi="Century Gothic" w:cs="Calibri"/>
                          <w:b/>
                          <w:bCs/>
                          <w:color w:val="262626" w:themeColor="text1" w:themeTint="D9"/>
                        </w:rPr>
                        <w:t xml:space="preserve"> People Data Labs</w:t>
                      </w:r>
                    </w:p>
                    <w:p w14:paraId="506517DD" w14:textId="62690CB3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/>
                          <w:i/>
                        </w:rPr>
                      </w:pPr>
                      <w:ins w:id="160" w:author="Arjun Srinivasan" w:date="2019-12-30T10:39:00Z">
                        <w:r w:rsidRPr="0061767B">
                          <w:rPr>
                            <w:rFonts w:ascii="Century Gothic" w:hAnsi="Century Gothic"/>
                            <w:i/>
                          </w:rPr>
                          <w:t xml:space="preserve">May – </w:t>
                        </w:r>
                      </w:ins>
                      <w:ins w:id="161" w:author="Arjun Srinivasan" w:date="2019-12-30T10:40:00Z">
                        <w:r w:rsidRPr="0061767B">
                          <w:rPr>
                            <w:rFonts w:ascii="Century Gothic" w:hAnsi="Century Gothic"/>
                            <w:i/>
                          </w:rPr>
                          <w:t>Nov</w:t>
                        </w:r>
                      </w:ins>
                      <w:ins w:id="162" w:author="Arjun Srinivasan" w:date="2019-12-30T10:39:00Z">
                        <w:r w:rsidRPr="0061767B">
                          <w:rPr>
                            <w:rFonts w:ascii="Century Gothic" w:hAnsi="Century Gothic"/>
                            <w:i/>
                          </w:rPr>
                          <w:t xml:space="preserve"> 2018</w:t>
                        </w:r>
                      </w:ins>
                    </w:p>
                    <w:p w14:paraId="73191A8C" w14:textId="77777777" w:rsidR="00045F41" w:rsidRPr="0061767B" w:rsidRDefault="00045F41" w:rsidP="00045F41">
                      <w:pPr>
                        <w:spacing w:after="0"/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</w:pPr>
                    </w:p>
                    <w:p w14:paraId="77CE80DA" w14:textId="77777777" w:rsidR="00045F41" w:rsidRPr="0061767B" w:rsidRDefault="00045F41" w:rsidP="00045F41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1" w:after="0" w:line="240" w:lineRule="auto"/>
                        <w:ind w:right="385"/>
                        <w:contextualSpacing w:val="0"/>
                        <w:rPr>
                          <w:ins w:id="163" w:author="Srivaths Srinivasan" w:date="2019-12-29T14:20:00Z"/>
                          <w:rFonts w:ascii="Century Gothic" w:hAnsi="Century Gothic"/>
                          <w:color w:val="000000" w:themeColor="text1"/>
                        </w:rPr>
                      </w:pPr>
                      <w:ins w:id="164" w:author="Srivaths Srinivasan" w:date="2019-12-29T14:13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Implemented neural network solutions to find </w:t>
                        </w:r>
                      </w:ins>
                      <w:ins w:id="165" w:author="Arjun Srinivasan" w:date="2019-12-29T17:40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hidden </w:t>
                        </w:r>
                      </w:ins>
                      <w:ins w:id="166" w:author="Srivaths Srinivasan" w:date="2019-12-29T14:13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insights in </w:t>
                        </w:r>
                        <w:del w:id="167" w:author="Arjun Srinivasan" w:date="2019-12-29T17:40:00Z">
                          <w:r w:rsidRPr="0061767B" w:rsidDel="00C317E9">
                            <w:rPr>
                              <w:rFonts w:ascii="Century Gothic" w:hAnsi="Century Gothic"/>
                              <w:color w:val="000000" w:themeColor="text1"/>
                            </w:rPr>
                            <w:delText>collected</w:delText>
                          </w:r>
                        </w:del>
                      </w:ins>
                      <w:ins w:id="168" w:author="Arjun Srinivasan" w:date="2019-12-29T17:40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>customer</w:t>
                        </w:r>
                      </w:ins>
                      <w:ins w:id="169" w:author="Srivaths Srinivasan" w:date="2019-12-29T14:13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 data </w:t>
                        </w:r>
                      </w:ins>
                      <w:ins w:id="170" w:author="Srivaths Srinivasan" w:date="2019-12-29T14:19:00Z">
                        <w:del w:id="171" w:author="Arjun Srinivasan" w:date="2019-12-29T17:41:00Z">
                          <w:r w:rsidRPr="0061767B" w:rsidDel="00C317E9">
                            <w:rPr>
                              <w:rFonts w:ascii="Century Gothic" w:hAnsi="Century Gothic"/>
                              <w:color w:val="000000" w:themeColor="text1"/>
                            </w:rPr>
                            <w:delText>for</w:delText>
                          </w:r>
                        </w:del>
                      </w:ins>
                      <w:ins w:id="172" w:author="Srivaths Srinivasan" w:date="2019-12-29T14:13:00Z">
                        <w:del w:id="173" w:author="Arjun Srinivasan" w:date="2019-12-29T17:41:00Z">
                          <w:r w:rsidRPr="0061767B" w:rsidDel="00C317E9">
                            <w:rPr>
                              <w:rFonts w:ascii="Century Gothic" w:hAnsi="Century Gothic"/>
                              <w:color w:val="000000" w:themeColor="text1"/>
                            </w:rPr>
                            <w:delText xml:space="preserve"> customers </w:delText>
                          </w:r>
                        </w:del>
                      </w:ins>
                      <w:ins w:id="174" w:author="Srivaths Srinivasan" w:date="2019-12-29T14:19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&amp; </w:t>
                        </w:r>
                      </w:ins>
                      <w:ins w:id="175" w:author="Srivaths Srinivasan" w:date="2019-12-29T14:13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>identify trends in large</w:t>
                        </w:r>
                      </w:ins>
                      <w:ins w:id="176" w:author="Arjun Srinivasan" w:date="2019-12-29T17:41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 </w:t>
                        </w:r>
                      </w:ins>
                      <w:ins w:id="177" w:author="Srivaths Srinivasan" w:date="2019-12-29T14:13:00Z">
                        <w:del w:id="178" w:author="Arjun Srinivasan" w:date="2019-12-29T17:41:00Z">
                          <w:r w:rsidRPr="0061767B" w:rsidDel="00C317E9">
                            <w:rPr>
                              <w:rFonts w:ascii="Century Gothic" w:hAnsi="Century Gothic"/>
                              <w:color w:val="000000" w:themeColor="text1"/>
                            </w:rPr>
                            <w:delText xml:space="preserve"> </w:delText>
                          </w:r>
                        </w:del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data sets </w:t>
                        </w:r>
                      </w:ins>
                    </w:p>
                    <w:p w14:paraId="4832191D" w14:textId="77777777" w:rsidR="00045F41" w:rsidRPr="0061767B" w:rsidRDefault="00045F41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1" w:after="0" w:line="240" w:lineRule="auto"/>
                        <w:ind w:right="385"/>
                        <w:contextualSpacing w:val="0"/>
                        <w:rPr>
                          <w:ins w:id="179" w:author="Arjun Srinivasan" w:date="2019-12-28T22:26:00Z"/>
                          <w:rFonts w:ascii="Century Gothic" w:hAnsi="Century Gothic"/>
                          <w:color w:val="000000" w:themeColor="text1"/>
                        </w:rPr>
                        <w:pPrChange w:id="180" w:author="Arjun Srinivasan" w:date="2019-12-28T22:23:00Z">
                          <w:pPr>
                            <w:pStyle w:val="ListParagraph"/>
                            <w:numPr>
                              <w:numId w:val="2"/>
                            </w:numPr>
                            <w:ind w:hanging="360"/>
                          </w:pPr>
                        </w:pPrChange>
                      </w:pPr>
                      <w:ins w:id="181" w:author="Arjun Srinivasan" w:date="2019-12-28T22:23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>I</w:t>
                        </w:r>
                        <w:del w:id="182" w:author="Srivaths Srinivasan" w:date="2019-12-29T14:09:00Z">
                          <w:r w:rsidRPr="0061767B" w:rsidDel="00B40864">
                            <w:rPr>
                              <w:rFonts w:ascii="Century Gothic" w:hAnsi="Century Gothic"/>
                              <w:color w:val="000000" w:themeColor="text1"/>
                            </w:rPr>
                            <w:delText>ncreased</w:delText>
                          </w:r>
                        </w:del>
                      </w:ins>
                      <w:ins w:id="183" w:author="Srivaths Srinivasan" w:date="2019-12-29T14:09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>mproved</w:t>
                        </w:r>
                      </w:ins>
                      <w:ins w:id="184" w:author="Arjun Srinivasan" w:date="2019-12-28T22:23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 API </w:t>
                        </w:r>
                        <w:del w:id="185" w:author="Srivaths Srinivasan" w:date="2019-12-29T14:09:00Z">
                          <w:r w:rsidRPr="0061767B" w:rsidDel="00B40864">
                            <w:rPr>
                              <w:rFonts w:ascii="Century Gothic" w:hAnsi="Century Gothic"/>
                              <w:color w:val="000000" w:themeColor="text1"/>
                            </w:rPr>
                            <w:delText>efficiency</w:delText>
                          </w:r>
                        </w:del>
                      </w:ins>
                      <w:ins w:id="186" w:author="Srivaths Srinivasan" w:date="2019-12-29T14:09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>performance</w:t>
                        </w:r>
                      </w:ins>
                      <w:ins w:id="187" w:author="Arjun Srinivasan" w:date="2019-12-28T22:23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 by 40% </w:t>
                        </w:r>
                      </w:ins>
                      <w:ins w:id="188" w:author="Arjun Srinivasan" w:date="2019-12-29T11:28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by developing </w:t>
                        </w:r>
                      </w:ins>
                      <w:del w:id="189" w:author="Arjun Srinivasan" w:date="2019-12-28T22:23:00Z">
                        <w:r w:rsidRPr="0061767B" w:rsidDel="00393C20">
                          <w:rPr>
                            <w:rFonts w:ascii="Century Gothic" w:hAnsi="Century Gothic"/>
                            <w:color w:val="000000" w:themeColor="text1"/>
                          </w:rPr>
                          <w:delText xml:space="preserve">Built </w:delText>
                        </w:r>
                      </w:del>
                      <w:del w:id="190" w:author="Arjun Srinivasan" w:date="2019-12-29T11:29:00Z">
                        <w:r w:rsidRPr="0061767B" w:rsidDel="00AF64F8">
                          <w:rPr>
                            <w:rFonts w:ascii="Century Gothic" w:hAnsi="Century Gothic"/>
                            <w:color w:val="000000" w:themeColor="text1"/>
                          </w:rPr>
                          <w:delText>server</w:delText>
                        </w:r>
                      </w:del>
                      <w:ins w:id="191" w:author="Arjun Srinivasan" w:date="2019-12-29T11:29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>workload</w:t>
                        </w:r>
                      </w:ins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management programs </w:t>
                      </w:r>
                      <w:del w:id="192" w:author="Arjun Srinivasan" w:date="2019-12-28T22:23:00Z">
                        <w:r w:rsidRPr="0061767B" w:rsidDel="00393C20">
                          <w:rPr>
                            <w:rFonts w:ascii="Century Gothic" w:hAnsi="Century Gothic"/>
                            <w:color w:val="000000" w:themeColor="text1"/>
                          </w:rPr>
                          <w:delText xml:space="preserve">to </w:delText>
                        </w:r>
                      </w:del>
                      <w:ins w:id="193" w:author="Arjun Srinivasan" w:date="2019-12-28T22:23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that </w:t>
                        </w:r>
                      </w:ins>
                      <w:del w:id="194" w:author="Arjun Srinivasan" w:date="2019-12-28T22:24:00Z">
                        <w:r w:rsidRPr="0061767B" w:rsidDel="00261651">
                          <w:rPr>
                            <w:rFonts w:ascii="Century Gothic" w:hAnsi="Century Gothic"/>
                            <w:color w:val="000000" w:themeColor="text1"/>
                          </w:rPr>
                          <w:delText>load-</w:delText>
                        </w:r>
                      </w:del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>balance</w:t>
                      </w:r>
                      <w:ins w:id="195" w:author="Arjun Srinivasan" w:date="2019-12-28T22:23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>d</w:t>
                        </w:r>
                      </w:ins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workloads across multiple servers</w:t>
                      </w:r>
                      <w:ins w:id="196" w:author="Arjun Srinivasan" w:date="2019-12-29T12:13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>.</w:t>
                        </w:r>
                      </w:ins>
                      <w:r w:rsidRPr="0061767B">
                        <w:rPr>
                          <w:rFonts w:ascii="Century Gothic" w:hAnsi="Century Gothic"/>
                          <w:color w:val="000000" w:themeColor="text1"/>
                        </w:rPr>
                        <w:t xml:space="preserve"> </w:t>
                      </w:r>
                    </w:p>
                    <w:p w14:paraId="0172BF37" w14:textId="076FD16D" w:rsidR="00120AC1" w:rsidRPr="0061767B" w:rsidRDefault="00045F41" w:rsidP="00045F41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spacing w:before="1" w:after="0" w:line="240" w:lineRule="auto"/>
                        <w:contextualSpacing w:val="0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ins w:id="197" w:author="Arjun Srinivasan" w:date="2019-12-28T22:26:00Z">
                        <w:del w:id="198" w:author="Srivaths Srinivasan" w:date="2019-12-29T14:11:00Z">
                          <w:r w:rsidRPr="0061767B" w:rsidDel="00B40864">
                            <w:rPr>
                              <w:rFonts w:ascii="Century Gothic" w:hAnsi="Century Gothic"/>
                              <w:color w:val="000000" w:themeColor="text1"/>
                            </w:rPr>
                            <w:delText>Decrease</w:delText>
                          </w:r>
                        </w:del>
                      </w:ins>
                      <w:ins w:id="199" w:author="Arjun Srinivasan" w:date="2019-12-29T11:29:00Z">
                        <w:del w:id="200" w:author="Srivaths Srinivasan" w:date="2019-12-29T14:11:00Z">
                          <w:r w:rsidRPr="0061767B" w:rsidDel="00B40864">
                            <w:rPr>
                              <w:rFonts w:ascii="Century Gothic" w:hAnsi="Century Gothic"/>
                              <w:color w:val="000000" w:themeColor="text1"/>
                            </w:rPr>
                            <w:delText>d</w:delText>
                          </w:r>
                        </w:del>
                      </w:ins>
                      <w:ins w:id="201" w:author="Srivaths Srinivasan" w:date="2019-12-29T14:12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>Reduced</w:t>
                        </w:r>
                      </w:ins>
                      <w:ins w:id="202" w:author="Arjun Srinivasan" w:date="2019-12-28T22:26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 API response time by 20%</w:t>
                        </w:r>
                      </w:ins>
                      <w:ins w:id="203" w:author="Arjun Srinivasan" w:date="2019-12-29T11:29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 by developing algorithms that evaluated </w:t>
                        </w:r>
                      </w:ins>
                      <w:ins w:id="204" w:author="Srivaths Srinivasan" w:date="2019-12-29T14:12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the </w:t>
                        </w:r>
                      </w:ins>
                      <w:ins w:id="205" w:author="Arjun Srinivasan" w:date="2019-12-29T11:29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most efficient way to </w:t>
                        </w:r>
                        <w:del w:id="206" w:author="Srivaths Srinivasan" w:date="2019-12-29T14:12:00Z">
                          <w:r w:rsidRPr="0061767B" w:rsidDel="00BB4A01">
                            <w:rPr>
                              <w:rFonts w:ascii="Century Gothic" w:hAnsi="Century Gothic"/>
                              <w:color w:val="000000" w:themeColor="text1"/>
                            </w:rPr>
                            <w:delText>evaluate</w:delText>
                          </w:r>
                        </w:del>
                      </w:ins>
                      <w:ins w:id="207" w:author="Srivaths Srinivasan" w:date="2019-12-29T14:17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>execute</w:t>
                        </w:r>
                      </w:ins>
                      <w:ins w:id="208" w:author="Arjun Srinivasan" w:date="2019-12-29T11:29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 a query</w:t>
                        </w:r>
                      </w:ins>
                      <w:ins w:id="209" w:author="Srivaths Srinivasan" w:date="2019-12-29T14:13:00Z">
                        <w:r w:rsidRPr="0061767B"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 </w:t>
                        </w:r>
                      </w:ins>
                      <w:r w:rsidR="00120AC1" w:rsidRPr="0061767B">
                        <w:rPr>
                          <w:rFonts w:ascii="Century Gothic" w:hAnsi="Century Gothic" w:cs="Calibri"/>
                          <w:color w:val="262626" w:themeColor="text1" w:themeTint="D9"/>
                        </w:rPr>
                        <w:br/>
                      </w:r>
                    </w:p>
                    <w:p w14:paraId="2A1E629F" w14:textId="77777777" w:rsidR="00120AC1" w:rsidRPr="0061767B" w:rsidRDefault="00120AC1" w:rsidP="00120AC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</w:rPr>
                      </w:pPr>
                    </w:p>
                    <w:p w14:paraId="6ABA25BB" w14:textId="77777777" w:rsidR="00120AC1" w:rsidRPr="0061767B" w:rsidRDefault="00120AC1" w:rsidP="00120AC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</w:rPr>
                      </w:pPr>
                    </w:p>
                    <w:p w14:paraId="561FCC37" w14:textId="53DA872D" w:rsidR="000E0681" w:rsidRDefault="000E0681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0180BC97" w14:textId="53033B30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3E027E9F" w14:textId="00C07FF8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73F9F747" w14:textId="579042BF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545D8A9A" w14:textId="239B2165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115CE54E" w14:textId="33D58AFF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2242322E" w14:textId="608BC482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6CFE9919" w14:textId="7E44472B" w:rsidR="00871FA8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1C6B3CD3" w14:textId="77777777" w:rsidR="00871FA8" w:rsidRPr="0061767B" w:rsidRDefault="00871FA8" w:rsidP="000E0681">
                      <w:pPr>
                        <w:spacing w:after="0"/>
                        <w:rPr>
                          <w:rFonts w:ascii="Century Gothic" w:hAnsi="Century Gothic" w:cs="Calibri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4DFFBC" w14:textId="38BB5EC6" w:rsidR="00F60E79" w:rsidRPr="00F60E79" w:rsidRDefault="00F60E79" w:rsidP="00F60E79"/>
    <w:p w14:paraId="0B017987" w14:textId="796D16F2" w:rsidR="00F60E79" w:rsidRPr="00F60E79" w:rsidRDefault="00F60E79" w:rsidP="00F60E79"/>
    <w:p w14:paraId="5D5ADACB" w14:textId="539B9725" w:rsidR="00F60E79" w:rsidRPr="00F60E79" w:rsidRDefault="00F60E79" w:rsidP="00F60E79"/>
    <w:p w14:paraId="6EA7E166" w14:textId="061456EF" w:rsidR="00F60E79" w:rsidRPr="00F60E79" w:rsidRDefault="00F60E79" w:rsidP="00F60E79"/>
    <w:p w14:paraId="56F2485A" w14:textId="13AF9999" w:rsidR="00F60E79" w:rsidRDefault="00871FA8" w:rsidP="00F60E79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6A18D3" wp14:editId="0295C950">
                <wp:simplePos x="0" y="0"/>
                <wp:positionH relativeFrom="column">
                  <wp:posOffset>-988695</wp:posOffset>
                </wp:positionH>
                <wp:positionV relativeFrom="paragraph">
                  <wp:posOffset>225425</wp:posOffset>
                </wp:positionV>
                <wp:extent cx="2565400" cy="66675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9A576" w14:textId="70B17920" w:rsidR="00831323" w:rsidRDefault="00610C68" w:rsidP="00610C68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313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Bachelor of Arts / Computer Science</w:t>
                            </w:r>
                          </w:p>
                          <w:p w14:paraId="30BE2A32" w14:textId="44358968" w:rsidR="00610C68" w:rsidRPr="009C4923" w:rsidRDefault="00831323" w:rsidP="00610C68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University of California - Berkeley</w:t>
                            </w:r>
                            <w:r w:rsidR="00610C68"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2016 - 2019</w:t>
                            </w:r>
                            <w:r w:rsidR="00610C68"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A18D3" id="Text Box 192" o:spid="_x0000_s1038" type="#_x0000_t202" style="position:absolute;margin-left:-77.85pt;margin-top:17.75pt;width:202pt;height:5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" filled="f" stroked="f">
                <v:textbox>
                  <w:txbxContent>
                    <w:p w14:paraId="50E9A576" w14:textId="70B17920" w:rsidR="00831323" w:rsidRDefault="00610C68" w:rsidP="00610C68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8313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Bachelor of Arts / Computer Science</w:t>
                      </w:r>
                    </w:p>
                    <w:p w14:paraId="30BE2A32" w14:textId="44358968" w:rsidR="00610C68" w:rsidRPr="009C4923" w:rsidRDefault="00831323" w:rsidP="00610C68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University of California - Berkeley</w:t>
                      </w:r>
                      <w:r w:rsidR="00610C68"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2016 - 2019</w:t>
                      </w:r>
                      <w:r w:rsidR="00610C68"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870D15" wp14:editId="63E564D9">
                <wp:simplePos x="0" y="0"/>
                <wp:positionH relativeFrom="column">
                  <wp:posOffset>-4445</wp:posOffset>
                </wp:positionH>
                <wp:positionV relativeFrom="paragraph">
                  <wp:posOffset>38735</wp:posOffset>
                </wp:positionV>
                <wp:extent cx="1562100" cy="2857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EE388" w14:textId="77777777" w:rsidR="000E0681" w:rsidRPr="00887FF1" w:rsidRDefault="000E0681" w:rsidP="000E0681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EDUCATION</w:t>
                            </w:r>
                          </w:p>
                          <w:p w14:paraId="50FBB8D7" w14:textId="77777777" w:rsidR="000E0681" w:rsidRPr="00306E3F" w:rsidRDefault="000E0681" w:rsidP="000E0681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70D15" id="_x0000_s1039" type="#_x0000_t202" style="position:absolute;margin-left:-.35pt;margin-top:3.05pt;width:123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" filled="f" stroked="f">
                <v:textbox>
                  <w:txbxContent>
                    <w:p w14:paraId="39CEE388" w14:textId="77777777" w:rsidR="000E0681" w:rsidRPr="00887FF1" w:rsidRDefault="000E0681" w:rsidP="000E0681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EDUCATION</w:t>
                      </w:r>
                    </w:p>
                    <w:p w14:paraId="50FBB8D7" w14:textId="77777777" w:rsidR="000E0681" w:rsidRPr="00306E3F" w:rsidRDefault="000E0681" w:rsidP="000E0681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BF409B" w14:textId="20FFE2E1" w:rsidR="00F60E79" w:rsidRDefault="00F60E79" w:rsidP="00F60E79"/>
    <w:p w14:paraId="094CEA74" w14:textId="216B99C1" w:rsidR="00F60E79" w:rsidRDefault="00F60E79" w:rsidP="00F60E79">
      <w:pPr>
        <w:tabs>
          <w:tab w:val="left" w:pos="7707"/>
        </w:tabs>
      </w:pPr>
      <w:r>
        <w:tab/>
      </w:r>
    </w:p>
    <w:p w14:paraId="6B3EF23B" w14:textId="2BD195D2" w:rsidR="00F60E79" w:rsidRPr="0011152A" w:rsidRDefault="00871FA8" w:rsidP="001115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CAFE0C" wp14:editId="18156404">
                <wp:simplePos x="0" y="0"/>
                <wp:positionH relativeFrom="column">
                  <wp:posOffset>1729105</wp:posOffset>
                </wp:positionH>
                <wp:positionV relativeFrom="paragraph">
                  <wp:posOffset>3609975</wp:posOffset>
                </wp:positionV>
                <wp:extent cx="1993900" cy="228600"/>
                <wp:effectExtent l="0" t="0" r="1270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228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449DE" id="Rectangle 62" o:spid="_x0000_s1026" style="position:absolute;margin-left:136.15pt;margin-top:284.25pt;width:157pt;height:1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" filled="f" strokecolor="#272727 [274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FBF80E6" wp14:editId="32A73423">
                <wp:simplePos x="0" y="0"/>
                <wp:positionH relativeFrom="column">
                  <wp:posOffset>306705</wp:posOffset>
                </wp:positionH>
                <wp:positionV relativeFrom="paragraph">
                  <wp:posOffset>3228975</wp:posOffset>
                </wp:positionV>
                <wp:extent cx="1397000" cy="18415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FB053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Numpy</w:t>
                            </w:r>
                            <w:proofErr w:type="spellEnd"/>
                          </w:p>
                          <w:p w14:paraId="721C27EE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Pandas</w:t>
                            </w:r>
                          </w:p>
                          <w:p w14:paraId="3D34D61D" w14:textId="77777777" w:rsidR="00871FA8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Spark</w:t>
                            </w:r>
                          </w:p>
                          <w:p w14:paraId="2F06EBBB" w14:textId="77777777" w:rsidR="00871FA8" w:rsidRPr="00045F41" w:rsidRDefault="00871FA8" w:rsidP="00871F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OpenMP</w:t>
                            </w:r>
                          </w:p>
                          <w:p w14:paraId="378E2C91" w14:textId="77777777" w:rsidR="00871FA8" w:rsidRDefault="00871FA8" w:rsidP="00871F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F80E6" id="Text Box 15" o:spid="_x0000_s1040" type="#_x0000_t202" style="position:absolute;margin-left:24.15pt;margin-top:254.25pt;width:110pt;height:1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" filled="f" stroked="f">
                <v:textbox>
                  <w:txbxContent>
                    <w:p w14:paraId="3EFFB053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Numpy</w:t>
                      </w:r>
                      <w:proofErr w:type="spellEnd"/>
                    </w:p>
                    <w:p w14:paraId="721C27EE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Pandas</w:t>
                      </w:r>
                    </w:p>
                    <w:p w14:paraId="3D34D61D" w14:textId="77777777" w:rsidR="00871FA8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Spark</w:t>
                      </w:r>
                    </w:p>
                    <w:p w14:paraId="2F06EBBB" w14:textId="77777777" w:rsidR="00871FA8" w:rsidRPr="00045F41" w:rsidRDefault="00871FA8" w:rsidP="00871F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OpenMP</w:t>
                      </w:r>
                    </w:p>
                    <w:p w14:paraId="378E2C91" w14:textId="77777777" w:rsidR="00871FA8" w:rsidRDefault="00871FA8" w:rsidP="00871FA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CB2F29" wp14:editId="59BBBF7C">
                <wp:simplePos x="0" y="0"/>
                <wp:positionH relativeFrom="column">
                  <wp:posOffset>-772795</wp:posOffset>
                </wp:positionH>
                <wp:positionV relativeFrom="paragraph">
                  <wp:posOffset>3254375</wp:posOffset>
                </wp:positionV>
                <wp:extent cx="1397000" cy="1841500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43811" w14:textId="14FC0793" w:rsidR="00045F41" w:rsidRPr="0061767B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1767B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Node</w:t>
                            </w:r>
                          </w:p>
                          <w:p w14:paraId="3B4D42D6" w14:textId="6B0A7391" w:rsidR="0061767B" w:rsidRDefault="0061767B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React</w:t>
                            </w:r>
                          </w:p>
                          <w:p w14:paraId="2EB76287" w14:textId="38244C2E" w:rsidR="00045F41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PyTorch</w:t>
                            </w:r>
                            <w:proofErr w:type="spellEnd"/>
                          </w:p>
                          <w:p w14:paraId="79ABC05A" w14:textId="54A0F834" w:rsidR="00045F41" w:rsidRDefault="00045F41" w:rsidP="00111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45F41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TensorFlow</w:t>
                            </w:r>
                          </w:p>
                          <w:p w14:paraId="44E716DD" w14:textId="77777777" w:rsidR="00000000" w:rsidRDefault="00D0566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B2F29" id="Text Box 59" o:spid="_x0000_s1041" type="#_x0000_t202" style="position:absolute;margin-left:-60.85pt;margin-top:256.25pt;width:110pt;height:1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" filled="f" stroked="f">
                <v:textbox>
                  <w:txbxContent>
                    <w:p w14:paraId="0D143811" w14:textId="14FC0793" w:rsidR="00045F41" w:rsidRPr="0061767B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1767B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Node</w:t>
                      </w:r>
                    </w:p>
                    <w:p w14:paraId="3B4D42D6" w14:textId="6B0A7391" w:rsidR="0061767B" w:rsidRDefault="0061767B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React</w:t>
                      </w:r>
                    </w:p>
                    <w:p w14:paraId="2EB76287" w14:textId="38244C2E" w:rsidR="00045F41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proofErr w:type="spellStart"/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PyTorch</w:t>
                      </w:r>
                      <w:proofErr w:type="spellEnd"/>
                    </w:p>
                    <w:p w14:paraId="79ABC05A" w14:textId="54A0F834" w:rsidR="00045F41" w:rsidRDefault="00045F41" w:rsidP="00111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45F41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TensorFlow</w:t>
                      </w:r>
                    </w:p>
                    <w:p w14:paraId="44E716DD" w14:textId="77777777" w:rsidR="00000000" w:rsidRDefault="00D0566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D51DBBE" wp14:editId="2624E53B">
                <wp:simplePos x="0" y="0"/>
                <wp:positionH relativeFrom="column">
                  <wp:posOffset>-455295</wp:posOffset>
                </wp:positionH>
                <wp:positionV relativeFrom="paragraph">
                  <wp:posOffset>2949575</wp:posOffset>
                </wp:positionV>
                <wp:extent cx="2019300" cy="254000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2BCFA" w14:textId="4431DCD0" w:rsidR="00045F41" w:rsidRDefault="00045F41" w:rsidP="00045F41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 xml:space="preserve">KEY </w:t>
                            </w: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TOOLS/LIBARIES</w:t>
                            </w:r>
                          </w:p>
                          <w:p w14:paraId="47F0E8C9" w14:textId="77777777" w:rsidR="00045F41" w:rsidRPr="00887FF1" w:rsidRDefault="00045F41" w:rsidP="00045F41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</w:p>
                          <w:p w14:paraId="6608C4F8" w14:textId="77777777" w:rsidR="00045F41" w:rsidRPr="00306E3F" w:rsidRDefault="00045F41" w:rsidP="00045F41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1DBBE" id="_x0000_s1042" type="#_x0000_t202" style="position:absolute;margin-left:-35.85pt;margin-top:232.25pt;width:159pt;height:20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" filled="f" stroked="f">
                <v:textbox>
                  <w:txbxContent>
                    <w:p w14:paraId="6AB2BCFA" w14:textId="4431DCD0" w:rsidR="00045F41" w:rsidRDefault="00045F41" w:rsidP="00045F41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 xml:space="preserve">KEY </w:t>
                      </w: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TOOLS/LIBARIES</w:t>
                      </w:r>
                    </w:p>
                    <w:p w14:paraId="47F0E8C9" w14:textId="77777777" w:rsidR="00045F41" w:rsidRPr="00887FF1" w:rsidRDefault="00045F41" w:rsidP="00045F41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</w:p>
                    <w:p w14:paraId="6608C4F8" w14:textId="77777777" w:rsidR="00045F41" w:rsidRPr="00306E3F" w:rsidRDefault="00045F41" w:rsidP="00045F41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0929C9D0" wp14:editId="354EF9D2">
                <wp:simplePos x="0" y="0"/>
                <wp:positionH relativeFrom="column">
                  <wp:posOffset>332105</wp:posOffset>
                </wp:positionH>
                <wp:positionV relativeFrom="paragraph">
                  <wp:posOffset>2632075</wp:posOffset>
                </wp:positionV>
                <wp:extent cx="1012825" cy="136525"/>
                <wp:effectExtent l="0" t="0" r="15875" b="1587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3460" cy="137160"/>
                        </a:xfrm>
                        <a:solidFill>
                          <a:schemeClr val="tx1"/>
                        </a:solidFill>
                      </wpg:grpSpPr>
                      <wps:wsp>
                        <wps:cNvPr id="52" name="Oval 52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E46318" id="Group 51" o:spid="_x0000_s1026" style="position:absolute;margin-left:26.15pt;margin-top:207.25pt;width:79.75pt;height:10.75pt;z-index:251769856;mso-width-relative:margin;mso-height-relative:margin" coordsize="10134,13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">
                <v:oval id="Oval 52" o:spid="_x0000_s1027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" filled="f" strokecolor="#272727 [2749]" strokeweight="1pt">
                  <v:stroke joinstyle="miter"/>
                </v:oval>
                <v:oval id="Oval 53" o:spid="_x0000_s1028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" filled="f" strokecolor="#272727 [2749]" strokeweight="1pt">
                  <v:stroke joinstyle="miter"/>
                </v:oval>
                <v:oval id="Oval 54" o:spid="_x0000_s1029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" filled="f" strokecolor="#272727 [2749]" strokeweight="1pt">
                  <v:stroke joinstyle="miter"/>
                </v:oval>
                <v:oval id="Oval 55" o:spid="_x0000_s1030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" filled="f" strokecolor="#272727 [2749]" strokeweight="1pt">
                  <v:stroke joinstyle="miter"/>
                </v:oval>
                <v:oval id="Oval 56" o:spid="_x0000_s1031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" filled="f" strokecolor="#272727 [2749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63C29FC" wp14:editId="24C47601">
                <wp:simplePos x="0" y="0"/>
                <wp:positionH relativeFrom="column">
                  <wp:posOffset>319405</wp:posOffset>
                </wp:positionH>
                <wp:positionV relativeFrom="paragraph">
                  <wp:posOffset>2212975</wp:posOffset>
                </wp:positionV>
                <wp:extent cx="1012825" cy="136525"/>
                <wp:effectExtent l="0" t="0" r="15875" b="158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3460" cy="137160"/>
                        </a:xfrm>
                        <a:solidFill>
                          <a:schemeClr val="tx1"/>
                        </a:solidFill>
                      </wpg:grpSpPr>
                      <wps:wsp>
                        <wps:cNvPr id="40" name="Oval 40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BFE54" id="Group 39" o:spid="_x0000_s1026" style="position:absolute;margin-left:25.15pt;margin-top:174.25pt;width:79.75pt;height:10.75pt;z-index:251765760;mso-width-relative:margin;mso-height-relative:margin" coordsize="10134,13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">
                <v:oval id="Oval 40" o:spid="_x0000_s1027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" filled="f" strokecolor="#272727 [2749]" strokeweight="1pt">
                  <v:stroke joinstyle="miter"/>
                </v:oval>
                <v:oval id="Oval 41" o:spid="_x0000_s1028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" filled="f" strokecolor="#272727 [2749]" strokeweight="1pt">
                  <v:stroke joinstyle="miter"/>
                </v:oval>
                <v:oval id="Oval 42" o:spid="_x0000_s1029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" filled="f" strokecolor="#272727 [2749]" strokeweight="1pt">
                  <v:stroke joinstyle="miter"/>
                </v:oval>
                <v:oval id="Oval 43" o:spid="_x0000_s1030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" filled="f" strokecolor="#272727 [2749]" strokeweight="1pt">
                  <v:stroke joinstyle="miter"/>
                </v:oval>
                <v:oval id="Oval 44" o:spid="_x0000_s1031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" filled="f" strokecolor="#272727 [2749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5807D243" wp14:editId="57ADAC12">
                <wp:simplePos x="0" y="0"/>
                <wp:positionH relativeFrom="column">
                  <wp:posOffset>319405</wp:posOffset>
                </wp:positionH>
                <wp:positionV relativeFrom="paragraph">
                  <wp:posOffset>1450975</wp:posOffset>
                </wp:positionV>
                <wp:extent cx="1012825" cy="136525"/>
                <wp:effectExtent l="0" t="0" r="15875" b="158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3460" cy="137160"/>
                        </a:xfrm>
                        <a:solidFill>
                          <a:schemeClr val="tx1"/>
                        </a:solidFill>
                      </wpg:grpSpPr>
                      <wps:wsp>
                        <wps:cNvPr id="28" name="Oval 28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7A6C85" id="Group 26" o:spid="_x0000_s1026" style="position:absolute;margin-left:25.15pt;margin-top:114.25pt;width:79.75pt;height:10.75pt;z-index:251761664;mso-width-relative:margin;mso-height-relative:margin" coordsize="10134,13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">
                <v:oval id="Oval 28" o:spid="_x0000_s1027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" filled="f" strokecolor="#272727 [2749]" strokeweight="1pt">
                  <v:stroke joinstyle="miter"/>
                </v:oval>
                <v:oval id="Oval 29" o:spid="_x0000_s1028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" filled="f" strokecolor="#272727 [2749]" strokeweight="1pt">
                  <v:stroke joinstyle="miter"/>
                </v:oval>
                <v:oval id="Oval 30" o:spid="_x0000_s1029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" filled="f" strokecolor="#272727 [2749]" strokeweight="1pt">
                  <v:stroke joinstyle="miter"/>
                </v:oval>
                <v:oval id="Oval 31" o:spid="_x0000_s1030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" filled="f" strokecolor="#272727 [2749]" strokeweight="1pt">
                  <v:stroke joinstyle="miter"/>
                </v:oval>
                <v:oval id="Oval 32" o:spid="_x0000_s1031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" filled="f" strokecolor="#272727 [2749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2353D6" wp14:editId="76AEDD4B">
                <wp:simplePos x="0" y="0"/>
                <wp:positionH relativeFrom="column">
                  <wp:posOffset>-747395</wp:posOffset>
                </wp:positionH>
                <wp:positionV relativeFrom="paragraph">
                  <wp:posOffset>2341245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8D4" w14:textId="7F056A5E" w:rsidR="00610C68" w:rsidRPr="00120AC1" w:rsidRDefault="009860E1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HTML/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353D6" id="Text Box 210" o:spid="_x0000_s1043" type="#_x0000_t202" style="position:absolute;margin-left:-58.85pt;margin-top:184.35pt;width:173.05pt;height:21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" filled="f" stroked="f">
                <v:textbox>
                  <w:txbxContent>
                    <w:p w14:paraId="708D68D4" w14:textId="7F056A5E" w:rsidR="00610C68" w:rsidRPr="00120AC1" w:rsidRDefault="009860E1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HTML/ 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3A618E82" wp14:editId="43D22EBE">
                <wp:simplePos x="0" y="0"/>
                <wp:positionH relativeFrom="column">
                  <wp:posOffset>332105</wp:posOffset>
                </wp:positionH>
                <wp:positionV relativeFrom="paragraph">
                  <wp:posOffset>1844675</wp:posOffset>
                </wp:positionV>
                <wp:extent cx="1012825" cy="136525"/>
                <wp:effectExtent l="0" t="0" r="15875" b="158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3460" cy="137160"/>
                        </a:xfrm>
                        <a:solidFill>
                          <a:schemeClr val="tx1"/>
                        </a:solidFill>
                      </wpg:grpSpPr>
                      <wps:wsp>
                        <wps:cNvPr id="46" name="Oval 46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08A97C" id="Group 45" o:spid="_x0000_s1026" style="position:absolute;margin-left:26.15pt;margin-top:145.25pt;width:79.75pt;height:10.75pt;z-index:251767808;mso-width-relative:margin;mso-height-relative:margin" coordsize="10134,13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">
                <v:oval id="Oval 46" o:spid="_x0000_s1027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" filled="f" strokecolor="#272727 [2749]" strokeweight="1pt">
                  <v:stroke joinstyle="miter"/>
                </v:oval>
                <v:oval id="Oval 47" o:spid="_x0000_s1028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" filled="f" strokecolor="#272727 [2749]" strokeweight="1pt">
                  <v:stroke joinstyle="miter"/>
                </v:oval>
                <v:oval id="Oval 48" o:spid="_x0000_s1029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" filled="f" strokecolor="#272727 [2749]" strokeweight="1pt">
                  <v:stroke joinstyle="miter"/>
                </v:oval>
                <v:oval id="Oval 49" o:spid="_x0000_s1030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" filled="f" strokecolor="#272727 [2749]" strokeweight="1pt">
                  <v:stroke joinstyle="miter"/>
                </v:oval>
                <v:oval id="Oval 50" o:spid="_x0000_s1031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" filled="f" strokecolor="#272727 [2749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2EF88BD2" wp14:editId="7157FC6C">
                <wp:simplePos x="0" y="0"/>
                <wp:positionH relativeFrom="column">
                  <wp:posOffset>319405</wp:posOffset>
                </wp:positionH>
                <wp:positionV relativeFrom="paragraph">
                  <wp:posOffset>1057275</wp:posOffset>
                </wp:positionV>
                <wp:extent cx="1012825" cy="136525"/>
                <wp:effectExtent l="0" t="0" r="15875" b="1587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3460" cy="137160"/>
                        </a:xfrm>
                        <a:solidFill>
                          <a:schemeClr val="tx1"/>
                        </a:solidFill>
                      </wpg:grpSpPr>
                      <wps:wsp>
                        <wps:cNvPr id="199" name="Oval 199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C0B958" id="Group 197" o:spid="_x0000_s1026" style="position:absolute;margin-left:25.15pt;margin-top:83.25pt;width:79.75pt;height:10.75pt;z-index:251747328;mso-width-relative:margin" coordsize="10134,13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">
                <v:oval id="Oval 199" o:spid="_x0000_s1027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" filled="f" strokecolor="#272727 [2749]" strokeweight="1pt">
                  <v:stroke joinstyle="miter"/>
                </v:oval>
                <v:oval id="Oval 200" o:spid="_x0000_s1028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" filled="f" strokecolor="#272727 [2749]" strokeweight="1pt">
                  <v:stroke joinstyle="miter"/>
                </v:oval>
                <v:oval id="Oval 201" o:spid="_x0000_s1029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" filled="f" strokecolor="#272727 [2749]" strokeweight="1pt">
                  <v:stroke joinstyle="miter"/>
                </v:oval>
                <v:oval id="Oval 202" o:spid="_x0000_s1030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" filled="f" strokecolor="#272727 [2749]" strokeweight="1pt">
                  <v:stroke joinstyle="miter"/>
                </v:oval>
                <v:oval id="Oval 203" o:spid="_x0000_s1031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8686D33" wp14:editId="1D270144">
                <wp:simplePos x="0" y="0"/>
                <wp:positionH relativeFrom="column">
                  <wp:posOffset>-737870</wp:posOffset>
                </wp:positionH>
                <wp:positionV relativeFrom="paragraph">
                  <wp:posOffset>1972945</wp:posOffset>
                </wp:positionV>
                <wp:extent cx="2197735" cy="276225"/>
                <wp:effectExtent l="0" t="0" r="0" b="0"/>
                <wp:wrapNone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257A4" w14:textId="41167924" w:rsidR="00610C68" w:rsidRPr="00120AC1" w:rsidRDefault="009860E1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C / C++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86D33" id="Text Box 233" o:spid="_x0000_s1044" type="#_x0000_t202" style="position:absolute;margin-left:-58.1pt;margin-top:155.35pt;width:173.05pt;height:21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" filled="f" stroked="f">
                <v:textbox>
                  <w:txbxContent>
                    <w:p w14:paraId="76D257A4" w14:textId="41167924" w:rsidR="00610C68" w:rsidRPr="00120AC1" w:rsidRDefault="009860E1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C / C++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997028" wp14:editId="7C6848F8">
                <wp:simplePos x="0" y="0"/>
                <wp:positionH relativeFrom="column">
                  <wp:posOffset>-747395</wp:posOffset>
                </wp:positionH>
                <wp:positionV relativeFrom="paragraph">
                  <wp:posOffset>780415</wp:posOffset>
                </wp:positionV>
                <wp:extent cx="2197735" cy="333375"/>
                <wp:effectExtent l="0" t="0" r="0" b="0"/>
                <wp:wrapNone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4BE93" w14:textId="659995B6" w:rsidR="00610C68" w:rsidRPr="00120AC1" w:rsidRDefault="00831323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97028" id="Text Box 230" o:spid="_x0000_s1045" type="#_x0000_t202" style="position:absolute;margin-left:-58.85pt;margin-top:61.45pt;width:173.05pt;height:26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" filled="f" stroked="f">
                <v:textbox>
                  <w:txbxContent>
                    <w:p w14:paraId="21A4BE93" w14:textId="659995B6" w:rsidR="00610C68" w:rsidRPr="00120AC1" w:rsidRDefault="00831323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4DE30E" wp14:editId="47C45CF0">
                <wp:simplePos x="0" y="0"/>
                <wp:positionH relativeFrom="column">
                  <wp:posOffset>-747395</wp:posOffset>
                </wp:positionH>
                <wp:positionV relativeFrom="paragraph">
                  <wp:posOffset>1183005</wp:posOffset>
                </wp:positionV>
                <wp:extent cx="2197735" cy="304800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59835" w14:textId="6265345F" w:rsidR="00610C68" w:rsidRPr="00120AC1" w:rsidRDefault="00A579F3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DE30E" id="Text Box 231" o:spid="_x0000_s1046" type="#_x0000_t202" style="position:absolute;margin-left:-58.85pt;margin-top:93.15pt;width:173.05pt;height:2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" filled="f" stroked="f">
                <v:textbox>
                  <w:txbxContent>
                    <w:p w14:paraId="6C859835" w14:textId="6265345F" w:rsidR="00610C68" w:rsidRPr="00120AC1" w:rsidRDefault="00A579F3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76C325" wp14:editId="532E2CFE">
                <wp:simplePos x="0" y="0"/>
                <wp:positionH relativeFrom="column">
                  <wp:posOffset>-737870</wp:posOffset>
                </wp:positionH>
                <wp:positionV relativeFrom="paragraph">
                  <wp:posOffset>1566545</wp:posOffset>
                </wp:positionV>
                <wp:extent cx="2197735" cy="285750"/>
                <wp:effectExtent l="0" t="0" r="0" b="0"/>
                <wp:wrapNone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4731D" w14:textId="700301D5" w:rsidR="00610C68" w:rsidRPr="00120AC1" w:rsidRDefault="009860E1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6C325" id="Text Box 232" o:spid="_x0000_s1047" type="#_x0000_t202" style="position:absolute;margin-left:-58.1pt;margin-top:123.35pt;width:173.05pt;height:22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" filled="f" stroked="f">
                <v:textbox>
                  <w:txbxContent>
                    <w:p w14:paraId="49E4731D" w14:textId="700301D5" w:rsidR="00610C68" w:rsidRPr="00120AC1" w:rsidRDefault="009860E1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1C3DEB1A" wp14:editId="2D80E2E4">
                <wp:simplePos x="0" y="0"/>
                <wp:positionH relativeFrom="column">
                  <wp:posOffset>319405</wp:posOffset>
                </wp:positionH>
                <wp:positionV relativeFrom="paragraph">
                  <wp:posOffset>638175</wp:posOffset>
                </wp:positionV>
                <wp:extent cx="1012825" cy="136525"/>
                <wp:effectExtent l="0" t="0" r="15875" b="1587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25" cy="136525"/>
                          <a:chOff x="0" y="0"/>
                          <a:chExt cx="1013460" cy="137160"/>
                        </a:xfrm>
                        <a:solidFill>
                          <a:schemeClr val="tx1"/>
                        </a:solidFill>
                      </wpg:grpSpPr>
                      <wps:wsp>
                        <wps:cNvPr id="34" name="Oval 34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4F7E45" id="Group 33" o:spid="_x0000_s1026" style="position:absolute;margin-left:25.15pt;margin-top:50.25pt;width:79.75pt;height:10.75pt;z-index:251763712;mso-width-relative:margin;mso-height-relative:margin" coordsize="10134,13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">
                <v:oval id="Oval 34" o:spid="_x0000_s1027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" filled="f" strokecolor="#272727 [2749]" strokeweight="1pt">
                  <v:stroke joinstyle="miter"/>
                </v:oval>
                <v:oval id="Oval 35" o:spid="_x0000_s1028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" filled="f" strokecolor="#272727 [2749]" strokeweight="1pt">
                  <v:stroke joinstyle="miter"/>
                </v:oval>
                <v:oval id="Oval 36" o:spid="_x0000_s1029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" filled="f" strokecolor="#272727 [2749]" strokeweight="1pt">
                  <v:stroke joinstyle="miter"/>
                </v:oval>
                <v:oval id="Oval 37" o:spid="_x0000_s1030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" filled="f" strokecolor="#272727 [2749]" strokeweight="1pt">
                  <v:stroke joinstyle="miter"/>
                </v:oval>
                <v:oval id="Oval 38" o:spid="_x0000_s1031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8260DD" wp14:editId="448D1DC5">
                <wp:simplePos x="0" y="0"/>
                <wp:positionH relativeFrom="column">
                  <wp:posOffset>-747395</wp:posOffset>
                </wp:positionH>
                <wp:positionV relativeFrom="paragraph">
                  <wp:posOffset>378460</wp:posOffset>
                </wp:positionV>
                <wp:extent cx="2197735" cy="314325"/>
                <wp:effectExtent l="0" t="0" r="0" b="0"/>
                <wp:wrapNone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0C936" w14:textId="15235EDE" w:rsidR="00610C68" w:rsidRPr="00120AC1" w:rsidRDefault="00831323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260DD" id="Text Box 229" o:spid="_x0000_s1048" type="#_x0000_t202" style="position:absolute;margin-left:-58.85pt;margin-top:29.8pt;width:173.05pt;height:24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" filled="f" stroked="f">
                <v:textbox>
                  <w:txbxContent>
                    <w:p w14:paraId="7A20C936" w14:textId="15235EDE" w:rsidR="00610C68" w:rsidRPr="00120AC1" w:rsidRDefault="00831323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F5024F" wp14:editId="226D6591">
                <wp:simplePos x="0" y="0"/>
                <wp:positionH relativeFrom="column">
                  <wp:posOffset>5080</wp:posOffset>
                </wp:positionH>
                <wp:positionV relativeFrom="paragraph">
                  <wp:posOffset>99060</wp:posOffset>
                </wp:positionV>
                <wp:extent cx="1562100" cy="285750"/>
                <wp:effectExtent l="0" t="0" r="0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0A6EE" w14:textId="0C5EDC04" w:rsidR="00610C68" w:rsidRPr="00887FF1" w:rsidRDefault="00610C68" w:rsidP="00610C68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 xml:space="preserve">KEY </w:t>
                            </w:r>
                            <w:r w:rsidR="00A579F3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LANGUAGES</w:t>
                            </w:r>
                          </w:p>
                          <w:p w14:paraId="5BC0DA17" w14:textId="77777777" w:rsidR="00610C68" w:rsidRPr="00306E3F" w:rsidRDefault="00610C68" w:rsidP="00610C68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5024F" id="_x0000_s1049" type="#_x0000_t202" style="position:absolute;margin-left:.4pt;margin-top:7.8pt;width:123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" filled="f" stroked="f">
                <v:textbox>
                  <w:txbxContent>
                    <w:p w14:paraId="6B70A6EE" w14:textId="0C5EDC04" w:rsidR="00610C68" w:rsidRPr="00887FF1" w:rsidRDefault="00610C68" w:rsidP="00610C68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 xml:space="preserve">KEY </w:t>
                      </w:r>
                      <w:r w:rsidR="00A579F3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LANGUAGES</w:t>
                      </w:r>
                    </w:p>
                    <w:p w14:paraId="5BC0DA17" w14:textId="77777777" w:rsidR="00610C68" w:rsidRPr="00306E3F" w:rsidRDefault="00610C68" w:rsidP="00610C68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767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EFCF27" wp14:editId="4239ECBF">
                <wp:simplePos x="0" y="0"/>
                <wp:positionH relativeFrom="column">
                  <wp:posOffset>1729105</wp:posOffset>
                </wp:positionH>
                <wp:positionV relativeFrom="paragraph">
                  <wp:posOffset>3813175</wp:posOffset>
                </wp:positionV>
                <wp:extent cx="4610100" cy="20701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207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FCC4B9" w14:textId="77777777" w:rsidR="00867444" w:rsidRDefault="0061767B" w:rsidP="0061767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3" w:after="0" w:line="240" w:lineRule="auto"/>
                              <w:ind w:right="553"/>
                              <w:contextualSpacing w:val="0"/>
                              <w:rPr>
                                <w:rFonts w:ascii="Century Gothic" w:hAnsi="Century Gothic"/>
                              </w:rPr>
                            </w:pPr>
                            <w:del w:id="210" w:author="Arjun Srinivasan" w:date="2019-12-28T22:27:00Z">
                              <w:r w:rsidRPr="0061767B" w:rsidDel="00261651">
                                <w:rPr>
                                  <w:rFonts w:ascii="Century Gothic" w:hAnsi="Century Gothic"/>
                                </w:rPr>
                                <w:delText xml:space="preserve">Built </w:delText>
                              </w:r>
                            </w:del>
                            <w:ins w:id="211" w:author="Arjun Srinivasan" w:date="2019-12-28T22:27:00Z">
                              <w:r w:rsidRPr="0061767B">
                                <w:rPr>
                                  <w:rFonts w:ascii="Century Gothic" w:hAnsi="Century Gothic"/>
                                </w:rPr>
                                <w:t xml:space="preserve">Developed </w:t>
                              </w:r>
                            </w:ins>
                            <w:del w:id="212" w:author="Arjun Srinivasan" w:date="2019-12-29T11:14:00Z">
                              <w:r w:rsidRPr="0061767B" w:rsidDel="00173FB2">
                                <w:rPr>
                                  <w:rFonts w:ascii="Century Gothic" w:hAnsi="Century Gothic"/>
                                </w:rPr>
                                <w:delText>a</w:delText>
                              </w:r>
                            </w:del>
                            <w:ins w:id="213" w:author="Srinivasan, Srivaths (Cognizant)" w:date="2019-01-20T11:38:00Z">
                              <w:del w:id="214" w:author="Arjun Srinivasan" w:date="2019-12-29T11:14:00Z">
                                <w:r w:rsidRPr="0061767B" w:rsidDel="00173FB2">
                                  <w:rPr>
                                    <w:rFonts w:ascii="Century Gothic" w:hAnsi="Century Gothic"/>
                                  </w:rPr>
                                  <w:delText xml:space="preserve">n Amazon </w:delText>
                                </w:r>
                              </w:del>
                            </w:ins>
                            <w:del w:id="215" w:author="Arjun Srinivasan" w:date="2019-12-29T11:14:00Z">
                              <w:r w:rsidRPr="0061767B" w:rsidDel="00173FB2">
                                <w:rPr>
                                  <w:rFonts w:ascii="Century Gothic" w:hAnsi="Century Gothic"/>
                                </w:rPr>
                                <w:delText xml:space="preserve"> </w:delText>
                              </w:r>
                            </w:del>
                            <w:ins w:id="216" w:author="Srinivasan, Srivaths (Cognizant)" w:date="2019-01-20T11:39:00Z">
                              <w:del w:id="217" w:author="Arjun Srinivasan" w:date="2019-12-29T11:14:00Z">
                                <w:r w:rsidRPr="0061767B" w:rsidDel="00173FB2">
                                  <w:rPr>
                                    <w:rFonts w:ascii="Century Gothic" w:hAnsi="Century Gothic"/>
                                  </w:rPr>
                                  <w:delText>Alexa</w:delText>
                                </w:r>
                              </w:del>
                            </w:ins>
                            <w:ins w:id="218" w:author="Arjun Srinivasan" w:date="2019-12-29T11:14:00Z">
                              <w:r w:rsidRPr="0061767B">
                                <w:rPr>
                                  <w:rFonts w:ascii="Century Gothic" w:hAnsi="Century Gothic"/>
                                </w:rPr>
                                <w:t>an</w:t>
                              </w:r>
                            </w:ins>
                            <w:ins w:id="219" w:author="Srinivasan, Srivaths (Cognizant)" w:date="2019-01-20T11:39:00Z">
                              <w:r w:rsidRPr="0061767B">
                                <w:rPr>
                                  <w:rFonts w:ascii="Century Gothic" w:hAnsi="Century Gothic"/>
                                </w:rPr>
                                <w:t xml:space="preserve"> </w:t>
                              </w:r>
                            </w:ins>
                            <w:del w:id="220" w:author="Srinivasan, Srivaths (Cognizant)" w:date="2019-01-20T11:39:00Z">
                              <w:r w:rsidRPr="0061767B" w:rsidDel="00C4628B">
                                <w:rPr>
                                  <w:rFonts w:ascii="Century Gothic" w:hAnsi="Century Gothic"/>
                                </w:rPr>
                                <w:delText xml:space="preserve">trivia </w:delText>
                              </w:r>
                            </w:del>
                            <w:ins w:id="221" w:author="Srinivasan, Srivaths (Cognizant)" w:date="2019-01-20T11:39:00Z">
                              <w:r w:rsidRPr="0061767B">
                                <w:rPr>
                                  <w:rFonts w:ascii="Century Gothic" w:hAnsi="Century Gothic"/>
                                </w:rPr>
                                <w:t xml:space="preserve">interactive </w:t>
                              </w:r>
                            </w:ins>
                            <w:r w:rsidRPr="0061767B">
                              <w:rPr>
                                <w:rFonts w:ascii="Century Gothic" w:hAnsi="Century Gothic"/>
                              </w:rPr>
                              <w:t>Alexa Skill</w:t>
                            </w:r>
                            <w:ins w:id="222" w:author="Srinivasan, Srivaths (Cognizant)" w:date="2019-01-20T11:39:00Z">
                              <w:r w:rsidRPr="0061767B">
                                <w:rPr>
                                  <w:rFonts w:ascii="Century Gothic" w:hAnsi="Century Gothic"/>
                                </w:rPr>
                                <w:t xml:space="preserve"> that tests users knowledge of sports trivia</w:t>
                              </w:r>
                              <w:del w:id="223" w:author="Arjun Srinivasan" w:date="2019-12-29T12:13:00Z">
                                <w:r w:rsidRPr="0061767B" w:rsidDel="00931A6A">
                                  <w:rPr>
                                    <w:rFonts w:ascii="Century Gothic" w:hAnsi="Century Gothic"/>
                                  </w:rPr>
                                  <w:delText xml:space="preserve"> </w:delText>
                                </w:r>
                              </w:del>
                            </w:ins>
                            <w:del w:id="224" w:author="Srinivasan, Srivaths (Cognizant)" w:date="2019-01-20T11:40:00Z">
                              <w:r w:rsidRPr="0061767B" w:rsidDel="00C4628B">
                                <w:rPr>
                                  <w:rFonts w:ascii="Century Gothic" w:hAnsi="Century Gothic"/>
                                </w:rPr>
                                <w:delText xml:space="preserve"> for devices that support Amazon Alexa that asks the user questions, waits for an answer and then determines if they gave the correct answer. </w:delText>
                              </w:r>
                            </w:del>
                            <w:r w:rsidRPr="0061767B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</w:p>
                          <w:p w14:paraId="3C70BC1F" w14:textId="0E97C0C5" w:rsidR="0061767B" w:rsidRPr="0061767B" w:rsidRDefault="00867444" w:rsidP="00867444">
                            <w:pPr>
                              <w:pStyle w:val="ListParagraph"/>
                              <w:widowControl w:val="0"/>
                              <w:numPr>
                                <w:ilvl w:val="1"/>
                                <w:numId w:val="14"/>
                              </w:numPr>
                              <w:tabs>
                                <w:tab w:val="left" w:pos="825"/>
                                <w:tab w:val="left" w:pos="826"/>
                              </w:tabs>
                              <w:autoSpaceDE w:val="0"/>
                              <w:autoSpaceDN w:val="0"/>
                              <w:spacing w:before="3" w:after="0" w:line="240" w:lineRule="auto"/>
                              <w:ind w:right="553"/>
                              <w:contextualSpacing w:val="0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This skill was </w:t>
                            </w:r>
                            <w:r w:rsidR="0061767B" w:rsidRPr="0061767B">
                              <w:rPr>
                                <w:rFonts w:ascii="Century Gothic" w:hAnsi="Century Gothic"/>
                              </w:rPr>
                              <w:t>recognized</w:t>
                            </w:r>
                            <w:ins w:id="225" w:author="Srivaths Srinivasan" w:date="2019-12-29T14:14:00Z">
                              <w:r w:rsidR="0061767B" w:rsidRPr="0061767B">
                                <w:rPr>
                                  <w:rFonts w:ascii="Century Gothic" w:hAnsi="Century Gothic"/>
                                </w:rPr>
                                <w:t xml:space="preserve"> </w:t>
                              </w:r>
                            </w:ins>
                            <w:del w:id="226" w:author="Arjun Srinivasan" w:date="2019-12-28T22:27:00Z">
                              <w:r w:rsidR="0061767B" w:rsidRPr="0061767B" w:rsidDel="00261651">
                                <w:rPr>
                                  <w:rFonts w:ascii="Century Gothic" w:hAnsi="Century Gothic"/>
                                </w:rPr>
                                <w:delText xml:space="preserve">This skill was </w:delText>
                              </w:r>
                            </w:del>
                            <w:ins w:id="227" w:author="Srinivasan, Srivaths (Cognizant)" w:date="2019-01-20T11:40:00Z">
                              <w:del w:id="228" w:author="Arjun Srinivasan" w:date="2019-12-28T22:27:00Z">
                                <w:r w:rsidR="0061767B" w:rsidRPr="0061767B" w:rsidDel="00261651">
                                  <w:rPr>
                                    <w:rFonts w:ascii="Century Gothic" w:hAnsi="Century Gothic"/>
                                  </w:rPr>
                                  <w:delText xml:space="preserve">rated as </w:delText>
                                </w:r>
                              </w:del>
                            </w:ins>
                            <w:del w:id="229" w:author="Arjun Srinivasan" w:date="2019-12-28T22:27:00Z">
                              <w:r w:rsidR="0061767B" w:rsidRPr="0061767B" w:rsidDel="00261651">
                                <w:rPr>
                                  <w:rFonts w:ascii="Century Gothic" w:hAnsi="Century Gothic"/>
                                </w:rPr>
                                <w:delText>one of the top performing skills on the Alexa Skills Store during the month of</w:delText>
                              </w:r>
                            </w:del>
                            <w:ins w:id="230" w:author="Srinivasan, Srivaths (Cognizant)" w:date="2019-01-20T11:40:00Z">
                              <w:del w:id="231" w:author="Arjun Srinivasan" w:date="2019-12-28T22:23:00Z">
                                <w:r w:rsidR="0061767B" w:rsidRPr="0061767B" w:rsidDel="00393C20">
                                  <w:rPr>
                                    <w:rFonts w:ascii="Century Gothic" w:hAnsi="Century Gothic"/>
                                  </w:rPr>
                                  <w:delText>in</w:delText>
                                </w:r>
                              </w:del>
                            </w:ins>
                            <w:del w:id="232" w:author="Arjun Srinivasan" w:date="2019-12-28T22:23:00Z">
                              <w:r w:rsidR="0061767B" w:rsidRPr="0061767B" w:rsidDel="00393C20">
                                <w:rPr>
                                  <w:rFonts w:ascii="Century Gothic" w:hAnsi="Century Gothic"/>
                                </w:rPr>
                                <w:delText xml:space="preserve"> August 2017</w:delText>
                              </w:r>
                            </w:del>
                            <w:del w:id="233" w:author="Arjun Srinivasan" w:date="2019-12-28T22:27:00Z">
                              <w:r w:rsidR="0061767B" w:rsidRPr="0061767B" w:rsidDel="00261651">
                                <w:rPr>
                                  <w:rFonts w:ascii="Century Gothic" w:hAnsi="Century Gothic"/>
                                </w:rPr>
                                <w:delText>, with 1,700 people using this skill in that time period.</w:delText>
                              </w:r>
                            </w:del>
                            <w:ins w:id="234" w:author="Arjun Srinivasan" w:date="2019-12-29T10:49:00Z">
                              <w:del w:id="235" w:author="Srivaths Srinivasan" w:date="2019-12-29T14:14:00Z">
                                <w:r w:rsidR="0061767B" w:rsidRPr="0061767B" w:rsidDel="00BB4A01">
                                  <w:rPr>
                                    <w:rFonts w:ascii="Century Gothic" w:hAnsi="Century Gothic"/>
                                  </w:rPr>
                                  <w:delText>Awarded</w:delText>
                                </w:r>
                              </w:del>
                            </w:ins>
                            <w:ins w:id="236" w:author="Arjun Srinivasan" w:date="2019-12-28T22:27:00Z">
                              <w:del w:id="237" w:author="Srivaths Srinivasan" w:date="2019-12-29T14:14:00Z">
                                <w:r w:rsidR="0061767B" w:rsidRPr="0061767B" w:rsidDel="00BB4A01">
                                  <w:rPr>
                                    <w:rFonts w:ascii="Century Gothic" w:hAnsi="Century Gothic"/>
                                  </w:rPr>
                                  <w:delText xml:space="preserve"> </w:delText>
                                </w:r>
                              </w:del>
                              <w:r w:rsidR="0061767B" w:rsidRPr="0061767B">
                                <w:rPr>
                                  <w:rFonts w:ascii="Century Gothic" w:hAnsi="Century Gothic"/>
                                </w:rPr>
                                <w:t xml:space="preserve">by Amazon as </w:t>
                              </w:r>
                              <w:del w:id="238" w:author="Srivaths Srinivasan" w:date="2019-12-29T14:14:00Z">
                                <w:r w:rsidR="0061767B" w:rsidRPr="0061767B" w:rsidDel="00BB4A01">
                                  <w:rPr>
                                    <w:rFonts w:ascii="Century Gothic" w:hAnsi="Century Gothic"/>
                                  </w:rPr>
                                  <w:delText>the creator of one of the</w:delText>
                                </w:r>
                              </w:del>
                            </w:ins>
                            <w:ins w:id="239" w:author="Srivaths Srinivasan" w:date="2019-12-29T14:15:00Z">
                              <w:r w:rsidR="0061767B" w:rsidRPr="0061767B">
                                <w:rPr>
                                  <w:rFonts w:ascii="Century Gothic" w:hAnsi="Century Gothic"/>
                                </w:rPr>
                                <w:t>a</w:t>
                              </w:r>
                            </w:ins>
                            <w:ins w:id="240" w:author="Arjun Srinivasan" w:date="2019-12-28T22:27:00Z">
                              <w:r w:rsidR="0061767B" w:rsidRPr="0061767B">
                                <w:rPr>
                                  <w:rFonts w:ascii="Century Gothic" w:hAnsi="Century Gothic"/>
                                </w:rPr>
                                <w:t xml:space="preserve"> top performing </w:t>
                              </w:r>
                              <w:del w:id="241" w:author="Srivaths Srinivasan" w:date="2019-12-29T14:15:00Z">
                                <w:r w:rsidR="0061767B" w:rsidRPr="0061767B" w:rsidDel="00BB4A01">
                                  <w:rPr>
                                    <w:rFonts w:ascii="Century Gothic" w:hAnsi="Century Gothic"/>
                                  </w:rPr>
                                  <w:delText>skills</w:delText>
                                </w:r>
                              </w:del>
                            </w:ins>
                            <w:ins w:id="242" w:author="Srivaths Srinivasan" w:date="2019-12-29T14:15:00Z">
                              <w:r w:rsidR="0061767B" w:rsidRPr="0061767B">
                                <w:rPr>
                                  <w:rFonts w:ascii="Century Gothic" w:hAnsi="Century Gothic"/>
                                </w:rPr>
                                <w:t>app</w:t>
                              </w:r>
                            </w:ins>
                            <w:ins w:id="243" w:author="Arjun Srinivasan" w:date="2019-12-28T22:27:00Z">
                              <w:r w:rsidR="0061767B" w:rsidRPr="0061767B">
                                <w:rPr>
                                  <w:rFonts w:ascii="Century Gothic" w:hAnsi="Century Gothic"/>
                                </w:rPr>
                                <w:t xml:space="preserve"> </w:t>
                              </w:r>
                              <w:del w:id="244" w:author="Srivaths Srinivasan" w:date="2019-12-29T14:15:00Z">
                                <w:r w:rsidR="0061767B" w:rsidRPr="0061767B" w:rsidDel="00BB4A01">
                                  <w:rPr>
                                    <w:rFonts w:ascii="Century Gothic" w:hAnsi="Century Gothic"/>
                                  </w:rPr>
                                  <w:delText>on</w:delText>
                                </w:r>
                              </w:del>
                            </w:ins>
                            <w:ins w:id="245" w:author="Srivaths Srinivasan" w:date="2019-12-29T14:15:00Z">
                              <w:r w:rsidR="0061767B" w:rsidRPr="0061767B">
                                <w:rPr>
                                  <w:rFonts w:ascii="Century Gothic" w:hAnsi="Century Gothic"/>
                                </w:rPr>
                                <w:t>in</w:t>
                              </w:r>
                            </w:ins>
                            <w:ins w:id="246" w:author="Arjun Srinivasan" w:date="2019-12-28T22:27:00Z">
                              <w:r w:rsidR="0061767B" w:rsidRPr="0061767B">
                                <w:rPr>
                                  <w:rFonts w:ascii="Century Gothic" w:hAnsi="Century Gothic"/>
                                </w:rPr>
                                <w:t xml:space="preserve"> the Alexa Skills Store</w:t>
                              </w:r>
                            </w:ins>
                            <w:ins w:id="247" w:author="Arjun Srinivasan" w:date="2019-12-29T12:13:00Z">
                              <w:r w:rsidR="0061767B" w:rsidRPr="0061767B">
                                <w:rPr>
                                  <w:rFonts w:ascii="Century Gothic" w:hAnsi="Century Gothic"/>
                                </w:rPr>
                                <w:t>.</w:t>
                              </w:r>
                            </w:ins>
                          </w:p>
                          <w:p w14:paraId="2BAD1966" w14:textId="35814CEC" w:rsidR="0061767B" w:rsidRPr="0061767B" w:rsidRDefault="0061767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contextualSpacing w:val="0"/>
                              <w:rPr>
                                <w:ins w:id="248" w:author="Arjun Srinivasan" w:date="2019-12-29T12:14:00Z"/>
                                <w:rFonts w:ascii="Century Gothic" w:hAnsi="Century Gothic"/>
                              </w:rPr>
                              <w:pPrChange w:id="249" w:author="Arjun Srinivasan" w:date="2019-12-29T12:14:00Z">
                                <w:pPr/>
                              </w:pPrChange>
                            </w:pPr>
                            <w:ins w:id="250" w:author="Arjun Srinivasan" w:date="2019-12-29T12:13:00Z">
                              <w:r w:rsidRPr="0061767B">
                                <w:rPr>
                                  <w:rFonts w:ascii="Century Gothic" w:hAnsi="Century Gothic"/>
                                  <w:rPrChange w:id="251" w:author="Arjun Srinivasan" w:date="2019-12-29T12:14:00Z">
                                    <w:rPr/>
                                  </w:rPrChange>
                                </w:rPr>
                                <w:t xml:space="preserve">Developed </w:t>
                              </w:r>
                              <w:del w:id="252" w:author="Srivaths Srinivasan" w:date="2019-12-29T14:27:00Z">
                                <w:r w:rsidRPr="0061767B" w:rsidDel="007F031A">
                                  <w:rPr>
                                    <w:rFonts w:ascii="Century Gothic" w:hAnsi="Century Gothic"/>
                                    <w:rPrChange w:id="253" w:author="Arjun Srinivasan" w:date="2019-12-29T12:14:00Z">
                                      <w:rPr/>
                                    </w:rPrChange>
                                  </w:rPr>
                                  <w:delText xml:space="preserve">multiple </w:delText>
                                </w:r>
                              </w:del>
                              <w:r w:rsidRPr="0061767B">
                                <w:rPr>
                                  <w:rFonts w:ascii="Century Gothic" w:hAnsi="Century Gothic"/>
                                  <w:rPrChange w:id="254" w:author="Arjun Srinivasan" w:date="2019-12-29T12:14:00Z">
                                    <w:rPr/>
                                  </w:rPrChange>
                                </w:rPr>
                                <w:t xml:space="preserve">neural networks to solve problems </w:t>
                              </w:r>
                              <w:del w:id="255" w:author="Srivaths Srinivasan" w:date="2019-12-29T14:27:00Z">
                                <w:r w:rsidRPr="0061767B" w:rsidDel="007F031A">
                                  <w:rPr>
                                    <w:rFonts w:ascii="Century Gothic" w:hAnsi="Century Gothic"/>
                                    <w:rPrChange w:id="256" w:author="Arjun Srinivasan" w:date="2019-12-29T12:14:00Z">
                                      <w:rPr/>
                                    </w:rPrChange>
                                  </w:rPr>
                                  <w:delText>such a</w:delText>
                                </w:r>
                              </w:del>
                            </w:ins>
                            <w:ins w:id="257" w:author="Srivaths Srinivasan" w:date="2019-12-29T14:27:00Z">
                              <w:r w:rsidRPr="0061767B">
                                <w:rPr>
                                  <w:rFonts w:ascii="Century Gothic" w:hAnsi="Century Gothic"/>
                                </w:rPr>
                                <w:t>for</w:t>
                              </w:r>
                            </w:ins>
                            <w:ins w:id="258" w:author="Arjun Srinivasan" w:date="2019-12-29T12:13:00Z">
                              <w:del w:id="259" w:author="Srivaths Srinivasan" w:date="2019-12-29T14:27:00Z">
                                <w:r w:rsidRPr="0061767B" w:rsidDel="007F031A">
                                  <w:rPr>
                                    <w:rFonts w:ascii="Century Gothic" w:hAnsi="Century Gothic"/>
                                    <w:rPrChange w:id="260" w:author="Arjun Srinivasan" w:date="2019-12-29T12:14:00Z">
                                      <w:rPr/>
                                    </w:rPrChange>
                                  </w:rPr>
                                  <w:delText>s</w:delText>
                                </w:r>
                              </w:del>
                              <w:r w:rsidRPr="0061767B">
                                <w:rPr>
                                  <w:rFonts w:ascii="Century Gothic" w:hAnsi="Century Gothic"/>
                                  <w:rPrChange w:id="261" w:author="Arjun Srinivasan" w:date="2019-12-29T12:14:00Z">
                                    <w:rPr/>
                                  </w:rPrChange>
                                </w:rPr>
                                <w:t xml:space="preserve"> digit classification, language identification, and regression equations.</w:t>
                              </w:r>
                            </w:ins>
                          </w:p>
                          <w:p w14:paraId="64D0ECE2" w14:textId="3DACB6B7" w:rsidR="00045F41" w:rsidRPr="0061767B" w:rsidRDefault="0061767B" w:rsidP="0061767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ins w:id="262" w:author="Arjun Srinivasan" w:date="2019-12-29T12:14:00Z">
                              <w:r w:rsidRPr="0061767B">
                                <w:rPr>
                                  <w:rFonts w:ascii="Century Gothic" w:hAnsi="Century Gothic"/>
                                </w:rPr>
                                <w:t xml:space="preserve">Implemented a WebGL fluid simulator based on </w:t>
                              </w:r>
                              <w:del w:id="263" w:author="Srivaths Srinivasan" w:date="2019-12-29T14:16:00Z">
                                <w:r w:rsidRPr="0061767B" w:rsidDel="00BB4A01">
                                  <w:rPr>
                                    <w:rFonts w:ascii="Century Gothic" w:hAnsi="Century Gothic"/>
                                  </w:rPr>
                                  <w:delText xml:space="preserve">the </w:delText>
                                </w:r>
                              </w:del>
                              <w:r w:rsidRPr="0061767B">
                                <w:rPr>
                                  <w:rFonts w:ascii="Century Gothic" w:hAnsi="Century Gothic"/>
                                </w:rPr>
                                <w:t>Navier-Stokes equations that</w:t>
                              </w:r>
                            </w:ins>
                            <w:r w:rsidR="00871FA8">
                              <w:rPr>
                                <w:rFonts w:ascii="Century Gothic" w:hAnsi="Century Gothic"/>
                              </w:rPr>
                              <w:t xml:space="preserve"> al</w:t>
                            </w:r>
                            <w:ins w:id="264" w:author="Arjun Srinivasan" w:date="2019-12-29T12:14:00Z">
                              <w:r w:rsidRPr="0061767B">
                                <w:rPr>
                                  <w:rFonts w:ascii="Century Gothic" w:hAnsi="Century Gothic"/>
                                </w:rPr>
                                <w:t>lowed users to control density and velocity of the fluid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FCF27" id="Text Box 61" o:spid="_x0000_s1050" type="#_x0000_t202" style="position:absolute;margin-left:136.15pt;margin-top:300.25pt;width:363pt;height:163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" filled="f" stroked="f" strokeweight=".5pt">
                <v:textbox>
                  <w:txbxContent>
                    <w:p w14:paraId="22FCC4B9" w14:textId="77777777" w:rsidR="00867444" w:rsidRDefault="0061767B" w:rsidP="0061767B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3" w:after="0" w:line="240" w:lineRule="auto"/>
                        <w:ind w:right="553"/>
                        <w:contextualSpacing w:val="0"/>
                        <w:rPr>
                          <w:rFonts w:ascii="Century Gothic" w:hAnsi="Century Gothic"/>
                        </w:rPr>
                      </w:pPr>
                      <w:del w:id="265" w:author="Arjun Srinivasan" w:date="2019-12-28T22:27:00Z">
                        <w:r w:rsidRPr="0061767B" w:rsidDel="00261651">
                          <w:rPr>
                            <w:rFonts w:ascii="Century Gothic" w:hAnsi="Century Gothic"/>
                          </w:rPr>
                          <w:delText xml:space="preserve">Built </w:delText>
                        </w:r>
                      </w:del>
                      <w:ins w:id="266" w:author="Arjun Srinivasan" w:date="2019-12-28T22:27:00Z">
                        <w:r w:rsidRPr="0061767B">
                          <w:rPr>
                            <w:rFonts w:ascii="Century Gothic" w:hAnsi="Century Gothic"/>
                          </w:rPr>
                          <w:t xml:space="preserve">Developed </w:t>
                        </w:r>
                      </w:ins>
                      <w:del w:id="267" w:author="Arjun Srinivasan" w:date="2019-12-29T11:14:00Z">
                        <w:r w:rsidRPr="0061767B" w:rsidDel="00173FB2">
                          <w:rPr>
                            <w:rFonts w:ascii="Century Gothic" w:hAnsi="Century Gothic"/>
                          </w:rPr>
                          <w:delText>a</w:delText>
                        </w:r>
                      </w:del>
                      <w:ins w:id="268" w:author="Srinivasan, Srivaths (Cognizant)" w:date="2019-01-20T11:38:00Z">
                        <w:del w:id="269" w:author="Arjun Srinivasan" w:date="2019-12-29T11:14:00Z">
                          <w:r w:rsidRPr="0061767B" w:rsidDel="00173FB2">
                            <w:rPr>
                              <w:rFonts w:ascii="Century Gothic" w:hAnsi="Century Gothic"/>
                            </w:rPr>
                            <w:delText xml:space="preserve">n Amazon </w:delText>
                          </w:r>
                        </w:del>
                      </w:ins>
                      <w:del w:id="270" w:author="Arjun Srinivasan" w:date="2019-12-29T11:14:00Z">
                        <w:r w:rsidRPr="0061767B" w:rsidDel="00173FB2">
                          <w:rPr>
                            <w:rFonts w:ascii="Century Gothic" w:hAnsi="Century Gothic"/>
                          </w:rPr>
                          <w:delText xml:space="preserve"> </w:delText>
                        </w:r>
                      </w:del>
                      <w:ins w:id="271" w:author="Srinivasan, Srivaths (Cognizant)" w:date="2019-01-20T11:39:00Z">
                        <w:del w:id="272" w:author="Arjun Srinivasan" w:date="2019-12-29T11:14:00Z">
                          <w:r w:rsidRPr="0061767B" w:rsidDel="00173FB2">
                            <w:rPr>
                              <w:rFonts w:ascii="Century Gothic" w:hAnsi="Century Gothic"/>
                            </w:rPr>
                            <w:delText>Alexa</w:delText>
                          </w:r>
                        </w:del>
                      </w:ins>
                      <w:ins w:id="273" w:author="Arjun Srinivasan" w:date="2019-12-29T11:14:00Z">
                        <w:r w:rsidRPr="0061767B">
                          <w:rPr>
                            <w:rFonts w:ascii="Century Gothic" w:hAnsi="Century Gothic"/>
                          </w:rPr>
                          <w:t>an</w:t>
                        </w:r>
                      </w:ins>
                      <w:ins w:id="274" w:author="Srinivasan, Srivaths (Cognizant)" w:date="2019-01-20T11:39:00Z">
                        <w:r w:rsidRPr="0061767B">
                          <w:rPr>
                            <w:rFonts w:ascii="Century Gothic" w:hAnsi="Century Gothic"/>
                          </w:rPr>
                          <w:t xml:space="preserve"> </w:t>
                        </w:r>
                      </w:ins>
                      <w:del w:id="275" w:author="Srinivasan, Srivaths (Cognizant)" w:date="2019-01-20T11:39:00Z">
                        <w:r w:rsidRPr="0061767B" w:rsidDel="00C4628B">
                          <w:rPr>
                            <w:rFonts w:ascii="Century Gothic" w:hAnsi="Century Gothic"/>
                          </w:rPr>
                          <w:delText xml:space="preserve">trivia </w:delText>
                        </w:r>
                      </w:del>
                      <w:ins w:id="276" w:author="Srinivasan, Srivaths (Cognizant)" w:date="2019-01-20T11:39:00Z">
                        <w:r w:rsidRPr="0061767B">
                          <w:rPr>
                            <w:rFonts w:ascii="Century Gothic" w:hAnsi="Century Gothic"/>
                          </w:rPr>
                          <w:t xml:space="preserve">interactive </w:t>
                        </w:r>
                      </w:ins>
                      <w:r w:rsidRPr="0061767B">
                        <w:rPr>
                          <w:rFonts w:ascii="Century Gothic" w:hAnsi="Century Gothic"/>
                        </w:rPr>
                        <w:t>Alexa Skill</w:t>
                      </w:r>
                      <w:ins w:id="277" w:author="Srinivasan, Srivaths (Cognizant)" w:date="2019-01-20T11:39:00Z">
                        <w:r w:rsidRPr="0061767B">
                          <w:rPr>
                            <w:rFonts w:ascii="Century Gothic" w:hAnsi="Century Gothic"/>
                          </w:rPr>
                          <w:t xml:space="preserve"> that tests users knowledge of sports trivia</w:t>
                        </w:r>
                        <w:del w:id="278" w:author="Arjun Srinivasan" w:date="2019-12-29T12:13:00Z">
                          <w:r w:rsidRPr="0061767B" w:rsidDel="00931A6A">
                            <w:rPr>
                              <w:rFonts w:ascii="Century Gothic" w:hAnsi="Century Gothic"/>
                            </w:rPr>
                            <w:delText xml:space="preserve"> </w:delText>
                          </w:r>
                        </w:del>
                      </w:ins>
                      <w:del w:id="279" w:author="Srinivasan, Srivaths (Cognizant)" w:date="2019-01-20T11:40:00Z">
                        <w:r w:rsidRPr="0061767B" w:rsidDel="00C4628B">
                          <w:rPr>
                            <w:rFonts w:ascii="Century Gothic" w:hAnsi="Century Gothic"/>
                          </w:rPr>
                          <w:delText xml:space="preserve"> for devices that support Amazon Alexa that asks the user questions, waits for an answer and then determines if they gave the correct answer. </w:delText>
                        </w:r>
                      </w:del>
                      <w:r w:rsidRPr="0061767B">
                        <w:rPr>
                          <w:rFonts w:ascii="Century Gothic" w:hAnsi="Century Gothic"/>
                        </w:rPr>
                        <w:t xml:space="preserve"> </w:t>
                      </w:r>
                    </w:p>
                    <w:p w14:paraId="3C70BC1F" w14:textId="0E97C0C5" w:rsidR="0061767B" w:rsidRPr="0061767B" w:rsidRDefault="00867444" w:rsidP="00867444">
                      <w:pPr>
                        <w:pStyle w:val="ListParagraph"/>
                        <w:widowControl w:val="0"/>
                        <w:numPr>
                          <w:ilvl w:val="1"/>
                          <w:numId w:val="14"/>
                        </w:numPr>
                        <w:tabs>
                          <w:tab w:val="left" w:pos="825"/>
                          <w:tab w:val="left" w:pos="826"/>
                        </w:tabs>
                        <w:autoSpaceDE w:val="0"/>
                        <w:autoSpaceDN w:val="0"/>
                        <w:spacing w:before="3" w:after="0" w:line="240" w:lineRule="auto"/>
                        <w:ind w:right="553"/>
                        <w:contextualSpacing w:val="0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This skill was </w:t>
                      </w:r>
                      <w:r w:rsidR="0061767B" w:rsidRPr="0061767B">
                        <w:rPr>
                          <w:rFonts w:ascii="Century Gothic" w:hAnsi="Century Gothic"/>
                        </w:rPr>
                        <w:t>recognized</w:t>
                      </w:r>
                      <w:ins w:id="280" w:author="Srivaths Srinivasan" w:date="2019-12-29T14:14:00Z">
                        <w:r w:rsidR="0061767B" w:rsidRPr="0061767B">
                          <w:rPr>
                            <w:rFonts w:ascii="Century Gothic" w:hAnsi="Century Gothic"/>
                          </w:rPr>
                          <w:t xml:space="preserve"> </w:t>
                        </w:r>
                      </w:ins>
                      <w:del w:id="281" w:author="Arjun Srinivasan" w:date="2019-12-28T22:27:00Z">
                        <w:r w:rsidR="0061767B" w:rsidRPr="0061767B" w:rsidDel="00261651">
                          <w:rPr>
                            <w:rFonts w:ascii="Century Gothic" w:hAnsi="Century Gothic"/>
                          </w:rPr>
                          <w:delText xml:space="preserve">This skill was </w:delText>
                        </w:r>
                      </w:del>
                      <w:ins w:id="282" w:author="Srinivasan, Srivaths (Cognizant)" w:date="2019-01-20T11:40:00Z">
                        <w:del w:id="283" w:author="Arjun Srinivasan" w:date="2019-12-28T22:27:00Z">
                          <w:r w:rsidR="0061767B" w:rsidRPr="0061767B" w:rsidDel="00261651">
                            <w:rPr>
                              <w:rFonts w:ascii="Century Gothic" w:hAnsi="Century Gothic"/>
                            </w:rPr>
                            <w:delText xml:space="preserve">rated as </w:delText>
                          </w:r>
                        </w:del>
                      </w:ins>
                      <w:del w:id="284" w:author="Arjun Srinivasan" w:date="2019-12-28T22:27:00Z">
                        <w:r w:rsidR="0061767B" w:rsidRPr="0061767B" w:rsidDel="00261651">
                          <w:rPr>
                            <w:rFonts w:ascii="Century Gothic" w:hAnsi="Century Gothic"/>
                          </w:rPr>
                          <w:delText>one of the top performing skills on the Alexa Skills Store during the month of</w:delText>
                        </w:r>
                      </w:del>
                      <w:ins w:id="285" w:author="Srinivasan, Srivaths (Cognizant)" w:date="2019-01-20T11:40:00Z">
                        <w:del w:id="286" w:author="Arjun Srinivasan" w:date="2019-12-28T22:23:00Z">
                          <w:r w:rsidR="0061767B" w:rsidRPr="0061767B" w:rsidDel="00393C20">
                            <w:rPr>
                              <w:rFonts w:ascii="Century Gothic" w:hAnsi="Century Gothic"/>
                            </w:rPr>
                            <w:delText>in</w:delText>
                          </w:r>
                        </w:del>
                      </w:ins>
                      <w:del w:id="287" w:author="Arjun Srinivasan" w:date="2019-12-28T22:23:00Z">
                        <w:r w:rsidR="0061767B" w:rsidRPr="0061767B" w:rsidDel="00393C20">
                          <w:rPr>
                            <w:rFonts w:ascii="Century Gothic" w:hAnsi="Century Gothic"/>
                          </w:rPr>
                          <w:delText xml:space="preserve"> August 2017</w:delText>
                        </w:r>
                      </w:del>
                      <w:del w:id="288" w:author="Arjun Srinivasan" w:date="2019-12-28T22:27:00Z">
                        <w:r w:rsidR="0061767B" w:rsidRPr="0061767B" w:rsidDel="00261651">
                          <w:rPr>
                            <w:rFonts w:ascii="Century Gothic" w:hAnsi="Century Gothic"/>
                          </w:rPr>
                          <w:delText>, with 1,700 people using this skill in that time period.</w:delText>
                        </w:r>
                      </w:del>
                      <w:ins w:id="289" w:author="Arjun Srinivasan" w:date="2019-12-29T10:49:00Z">
                        <w:del w:id="290" w:author="Srivaths Srinivasan" w:date="2019-12-29T14:14:00Z">
                          <w:r w:rsidR="0061767B" w:rsidRPr="0061767B" w:rsidDel="00BB4A01">
                            <w:rPr>
                              <w:rFonts w:ascii="Century Gothic" w:hAnsi="Century Gothic"/>
                            </w:rPr>
                            <w:delText>Awarded</w:delText>
                          </w:r>
                        </w:del>
                      </w:ins>
                      <w:ins w:id="291" w:author="Arjun Srinivasan" w:date="2019-12-28T22:27:00Z">
                        <w:del w:id="292" w:author="Srivaths Srinivasan" w:date="2019-12-29T14:14:00Z">
                          <w:r w:rsidR="0061767B" w:rsidRPr="0061767B" w:rsidDel="00BB4A01">
                            <w:rPr>
                              <w:rFonts w:ascii="Century Gothic" w:hAnsi="Century Gothic"/>
                            </w:rPr>
                            <w:delText xml:space="preserve"> </w:delText>
                          </w:r>
                        </w:del>
                        <w:r w:rsidR="0061767B" w:rsidRPr="0061767B">
                          <w:rPr>
                            <w:rFonts w:ascii="Century Gothic" w:hAnsi="Century Gothic"/>
                          </w:rPr>
                          <w:t xml:space="preserve">by Amazon as </w:t>
                        </w:r>
                        <w:del w:id="293" w:author="Srivaths Srinivasan" w:date="2019-12-29T14:14:00Z">
                          <w:r w:rsidR="0061767B" w:rsidRPr="0061767B" w:rsidDel="00BB4A01">
                            <w:rPr>
                              <w:rFonts w:ascii="Century Gothic" w:hAnsi="Century Gothic"/>
                            </w:rPr>
                            <w:delText>the creator of one of the</w:delText>
                          </w:r>
                        </w:del>
                      </w:ins>
                      <w:ins w:id="294" w:author="Srivaths Srinivasan" w:date="2019-12-29T14:15:00Z">
                        <w:r w:rsidR="0061767B" w:rsidRPr="0061767B">
                          <w:rPr>
                            <w:rFonts w:ascii="Century Gothic" w:hAnsi="Century Gothic"/>
                          </w:rPr>
                          <w:t>a</w:t>
                        </w:r>
                      </w:ins>
                      <w:ins w:id="295" w:author="Arjun Srinivasan" w:date="2019-12-28T22:27:00Z">
                        <w:r w:rsidR="0061767B" w:rsidRPr="0061767B">
                          <w:rPr>
                            <w:rFonts w:ascii="Century Gothic" w:hAnsi="Century Gothic"/>
                          </w:rPr>
                          <w:t xml:space="preserve"> top performing </w:t>
                        </w:r>
                        <w:del w:id="296" w:author="Srivaths Srinivasan" w:date="2019-12-29T14:15:00Z">
                          <w:r w:rsidR="0061767B" w:rsidRPr="0061767B" w:rsidDel="00BB4A01">
                            <w:rPr>
                              <w:rFonts w:ascii="Century Gothic" w:hAnsi="Century Gothic"/>
                            </w:rPr>
                            <w:delText>skills</w:delText>
                          </w:r>
                        </w:del>
                      </w:ins>
                      <w:ins w:id="297" w:author="Srivaths Srinivasan" w:date="2019-12-29T14:15:00Z">
                        <w:r w:rsidR="0061767B" w:rsidRPr="0061767B">
                          <w:rPr>
                            <w:rFonts w:ascii="Century Gothic" w:hAnsi="Century Gothic"/>
                          </w:rPr>
                          <w:t>app</w:t>
                        </w:r>
                      </w:ins>
                      <w:ins w:id="298" w:author="Arjun Srinivasan" w:date="2019-12-28T22:27:00Z">
                        <w:r w:rsidR="0061767B" w:rsidRPr="0061767B">
                          <w:rPr>
                            <w:rFonts w:ascii="Century Gothic" w:hAnsi="Century Gothic"/>
                          </w:rPr>
                          <w:t xml:space="preserve"> </w:t>
                        </w:r>
                        <w:del w:id="299" w:author="Srivaths Srinivasan" w:date="2019-12-29T14:15:00Z">
                          <w:r w:rsidR="0061767B" w:rsidRPr="0061767B" w:rsidDel="00BB4A01">
                            <w:rPr>
                              <w:rFonts w:ascii="Century Gothic" w:hAnsi="Century Gothic"/>
                            </w:rPr>
                            <w:delText>on</w:delText>
                          </w:r>
                        </w:del>
                      </w:ins>
                      <w:ins w:id="300" w:author="Srivaths Srinivasan" w:date="2019-12-29T14:15:00Z">
                        <w:r w:rsidR="0061767B" w:rsidRPr="0061767B">
                          <w:rPr>
                            <w:rFonts w:ascii="Century Gothic" w:hAnsi="Century Gothic"/>
                          </w:rPr>
                          <w:t>in</w:t>
                        </w:r>
                      </w:ins>
                      <w:ins w:id="301" w:author="Arjun Srinivasan" w:date="2019-12-28T22:27:00Z">
                        <w:r w:rsidR="0061767B" w:rsidRPr="0061767B">
                          <w:rPr>
                            <w:rFonts w:ascii="Century Gothic" w:hAnsi="Century Gothic"/>
                          </w:rPr>
                          <w:t xml:space="preserve"> the Alexa Skills Store</w:t>
                        </w:r>
                      </w:ins>
                      <w:ins w:id="302" w:author="Arjun Srinivasan" w:date="2019-12-29T12:13:00Z">
                        <w:r w:rsidR="0061767B" w:rsidRPr="0061767B">
                          <w:rPr>
                            <w:rFonts w:ascii="Century Gothic" w:hAnsi="Century Gothic"/>
                          </w:rPr>
                          <w:t>.</w:t>
                        </w:r>
                      </w:ins>
                    </w:p>
                    <w:p w14:paraId="2BAD1966" w14:textId="35814CEC" w:rsidR="0061767B" w:rsidRPr="0061767B" w:rsidRDefault="0061767B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spacing w:before="1" w:after="0" w:line="240" w:lineRule="auto"/>
                        <w:contextualSpacing w:val="0"/>
                        <w:rPr>
                          <w:ins w:id="303" w:author="Arjun Srinivasan" w:date="2019-12-29T12:14:00Z"/>
                          <w:rFonts w:ascii="Century Gothic" w:hAnsi="Century Gothic"/>
                        </w:rPr>
                        <w:pPrChange w:id="304" w:author="Arjun Srinivasan" w:date="2019-12-29T12:14:00Z">
                          <w:pPr/>
                        </w:pPrChange>
                      </w:pPr>
                      <w:ins w:id="305" w:author="Arjun Srinivasan" w:date="2019-12-29T12:13:00Z">
                        <w:r w:rsidRPr="0061767B">
                          <w:rPr>
                            <w:rFonts w:ascii="Century Gothic" w:hAnsi="Century Gothic"/>
                            <w:rPrChange w:id="306" w:author="Arjun Srinivasan" w:date="2019-12-29T12:14:00Z">
                              <w:rPr/>
                            </w:rPrChange>
                          </w:rPr>
                          <w:t xml:space="preserve">Developed </w:t>
                        </w:r>
                        <w:del w:id="307" w:author="Srivaths Srinivasan" w:date="2019-12-29T14:27:00Z">
                          <w:r w:rsidRPr="0061767B" w:rsidDel="007F031A">
                            <w:rPr>
                              <w:rFonts w:ascii="Century Gothic" w:hAnsi="Century Gothic"/>
                              <w:rPrChange w:id="308" w:author="Arjun Srinivasan" w:date="2019-12-29T12:14:00Z">
                                <w:rPr/>
                              </w:rPrChange>
                            </w:rPr>
                            <w:delText xml:space="preserve">multiple </w:delText>
                          </w:r>
                        </w:del>
                        <w:r w:rsidRPr="0061767B">
                          <w:rPr>
                            <w:rFonts w:ascii="Century Gothic" w:hAnsi="Century Gothic"/>
                            <w:rPrChange w:id="309" w:author="Arjun Srinivasan" w:date="2019-12-29T12:14:00Z">
                              <w:rPr/>
                            </w:rPrChange>
                          </w:rPr>
                          <w:t xml:space="preserve">neural networks to solve problems </w:t>
                        </w:r>
                        <w:del w:id="310" w:author="Srivaths Srinivasan" w:date="2019-12-29T14:27:00Z">
                          <w:r w:rsidRPr="0061767B" w:rsidDel="007F031A">
                            <w:rPr>
                              <w:rFonts w:ascii="Century Gothic" w:hAnsi="Century Gothic"/>
                              <w:rPrChange w:id="311" w:author="Arjun Srinivasan" w:date="2019-12-29T12:14:00Z">
                                <w:rPr/>
                              </w:rPrChange>
                            </w:rPr>
                            <w:delText>such a</w:delText>
                          </w:r>
                        </w:del>
                      </w:ins>
                      <w:ins w:id="312" w:author="Srivaths Srinivasan" w:date="2019-12-29T14:27:00Z">
                        <w:r w:rsidRPr="0061767B">
                          <w:rPr>
                            <w:rFonts w:ascii="Century Gothic" w:hAnsi="Century Gothic"/>
                          </w:rPr>
                          <w:t>for</w:t>
                        </w:r>
                      </w:ins>
                      <w:ins w:id="313" w:author="Arjun Srinivasan" w:date="2019-12-29T12:13:00Z">
                        <w:del w:id="314" w:author="Srivaths Srinivasan" w:date="2019-12-29T14:27:00Z">
                          <w:r w:rsidRPr="0061767B" w:rsidDel="007F031A">
                            <w:rPr>
                              <w:rFonts w:ascii="Century Gothic" w:hAnsi="Century Gothic"/>
                              <w:rPrChange w:id="315" w:author="Arjun Srinivasan" w:date="2019-12-29T12:14:00Z">
                                <w:rPr/>
                              </w:rPrChange>
                            </w:rPr>
                            <w:delText>s</w:delText>
                          </w:r>
                        </w:del>
                        <w:r w:rsidRPr="0061767B">
                          <w:rPr>
                            <w:rFonts w:ascii="Century Gothic" w:hAnsi="Century Gothic"/>
                            <w:rPrChange w:id="316" w:author="Arjun Srinivasan" w:date="2019-12-29T12:14:00Z">
                              <w:rPr/>
                            </w:rPrChange>
                          </w:rPr>
                          <w:t xml:space="preserve"> digit classification, language identification, and regression equations.</w:t>
                        </w:r>
                      </w:ins>
                    </w:p>
                    <w:p w14:paraId="64D0ECE2" w14:textId="3DACB6B7" w:rsidR="00045F41" w:rsidRPr="0061767B" w:rsidRDefault="0061767B" w:rsidP="0061767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1"/>
                          <w:szCs w:val="21"/>
                        </w:rPr>
                      </w:pPr>
                      <w:ins w:id="317" w:author="Arjun Srinivasan" w:date="2019-12-29T12:14:00Z">
                        <w:r w:rsidRPr="0061767B">
                          <w:rPr>
                            <w:rFonts w:ascii="Century Gothic" w:hAnsi="Century Gothic"/>
                          </w:rPr>
                          <w:t xml:space="preserve">Implemented a WebGL fluid simulator based on </w:t>
                        </w:r>
                        <w:del w:id="318" w:author="Srivaths Srinivasan" w:date="2019-12-29T14:16:00Z">
                          <w:r w:rsidRPr="0061767B" w:rsidDel="00BB4A01">
                            <w:rPr>
                              <w:rFonts w:ascii="Century Gothic" w:hAnsi="Century Gothic"/>
                            </w:rPr>
                            <w:delText xml:space="preserve">the </w:delText>
                          </w:r>
                        </w:del>
                        <w:r w:rsidRPr="0061767B">
                          <w:rPr>
                            <w:rFonts w:ascii="Century Gothic" w:hAnsi="Century Gothic"/>
                          </w:rPr>
                          <w:t>Navier-Stokes equations that</w:t>
                        </w:r>
                      </w:ins>
                      <w:r w:rsidR="00871FA8">
                        <w:rPr>
                          <w:rFonts w:ascii="Century Gothic" w:hAnsi="Century Gothic"/>
                        </w:rPr>
                        <w:t xml:space="preserve"> al</w:t>
                      </w:r>
                      <w:ins w:id="319" w:author="Arjun Srinivasan" w:date="2019-12-29T12:14:00Z">
                        <w:r w:rsidRPr="0061767B">
                          <w:rPr>
                            <w:rFonts w:ascii="Century Gothic" w:hAnsi="Century Gothic"/>
                          </w:rPr>
                          <w:t>lowed users to control density and velocity of the fluid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 w:rsidR="0061767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7CAA08" wp14:editId="7DF41ABA">
                <wp:simplePos x="0" y="0"/>
                <wp:positionH relativeFrom="column">
                  <wp:posOffset>1678305</wp:posOffset>
                </wp:positionH>
                <wp:positionV relativeFrom="paragraph">
                  <wp:posOffset>3597275</wp:posOffset>
                </wp:positionV>
                <wp:extent cx="3076575" cy="285750"/>
                <wp:effectExtent l="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A7975" w14:textId="235CA17F" w:rsidR="00045F41" w:rsidRPr="00306E3F" w:rsidRDefault="00045F41" w:rsidP="00045F41">
                            <w:pPr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CAA08" id="_x0000_s1051" type="#_x0000_t202" style="position:absolute;margin-left:132.15pt;margin-top:283.25pt;width:242.25pt;height:22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" filled="f" stroked="f">
                <v:textbox>
                  <w:txbxContent>
                    <w:p w14:paraId="15BA7975" w14:textId="235CA17F" w:rsidR="00045F41" w:rsidRPr="00306E3F" w:rsidRDefault="00045F41" w:rsidP="00045F41">
                      <w:pPr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PERSONAL PROJECTS</w:t>
                      </w:r>
                    </w:p>
                  </w:txbxContent>
                </v:textbox>
              </v:shape>
            </w:pict>
          </mc:Fallback>
        </mc:AlternateContent>
      </w:r>
      <w:r w:rsidR="00045F4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E68FC5" wp14:editId="405F32BA">
                <wp:simplePos x="0" y="0"/>
                <wp:positionH relativeFrom="column">
                  <wp:posOffset>-887095</wp:posOffset>
                </wp:positionH>
                <wp:positionV relativeFrom="paragraph">
                  <wp:posOffset>5969635</wp:posOffset>
                </wp:positionV>
                <wp:extent cx="7772400" cy="0"/>
                <wp:effectExtent l="0" t="0" r="12700" b="1270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85C18" id="Straight Connector 22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85pt,470.05pt" to="542.15pt,47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" strokecolor="#272727 [2749]" strokeweight="1pt">
                <v:stroke joinstyle="miter"/>
              </v:line>
            </w:pict>
          </mc:Fallback>
        </mc:AlternateContent>
      </w:r>
      <w:r w:rsidR="00105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F60E79" w:rsidRPr="0011152A" w:rsidSect="00D93E3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9A776" w14:textId="77777777" w:rsidR="00D05667" w:rsidRDefault="00D05667" w:rsidP="00120AC1">
      <w:pPr>
        <w:spacing w:after="0" w:line="240" w:lineRule="auto"/>
      </w:pPr>
      <w:r>
        <w:separator/>
      </w:r>
    </w:p>
  </w:endnote>
  <w:endnote w:type="continuationSeparator" w:id="0">
    <w:p w14:paraId="13AD5E90" w14:textId="77777777" w:rsidR="00D05667" w:rsidRDefault="00D05667" w:rsidP="0012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xpletus Sans Medium">
    <w:altName w:val="Calibri"/>
    <w:panose1 w:val="020B0604020202020204"/>
    <w:charset w:val="00"/>
    <w:family w:val="auto"/>
    <w:pitch w:val="variable"/>
    <w:sig w:usb0="800000AF" w:usb1="0000000A" w:usb2="00000000" w:usb3="00000000" w:csb0="00000001" w:csb1="00000000"/>
  </w:font>
  <w:font w:name="Expletus Sans">
    <w:altName w:val="Calibri"/>
    <w:panose1 w:val="020B0604020202020204"/>
    <w:charset w:val="00"/>
    <w:family w:val="auto"/>
    <w:pitch w:val="variable"/>
    <w:sig w:usb0="8000002F" w:usb1="0000000A" w:usb2="00000000" w:usb3="00000000" w:csb0="00000001" w:csb1="00000000"/>
  </w:font>
  <w:font w:name="Catamaran">
    <w:altName w:val="Vijaya"/>
    <w:panose1 w:val="020B0604020202020204"/>
    <w:charset w:val="4D"/>
    <w:family w:val="auto"/>
    <w:pitch w:val="variable"/>
    <w:sig w:usb0="00100007" w:usb1="00000000" w:usb2="00000000" w:usb3="00000000" w:csb0="00000093" w:csb1="00000000"/>
  </w:font>
  <w:font w:name="Catamaran Light">
    <w:panose1 w:val="020B0604020202020204"/>
    <w:charset w:val="4D"/>
    <w:family w:val="auto"/>
    <w:pitch w:val="variable"/>
    <w:sig w:usb0="001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992E9" w14:textId="77777777" w:rsidR="00120AC1" w:rsidRDefault="00120A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1814D" w14:textId="77777777" w:rsidR="00120AC1" w:rsidRDefault="00120A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D4C2E" w14:textId="77777777" w:rsidR="00120AC1" w:rsidRDefault="00120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3C1AD" w14:textId="77777777" w:rsidR="00D05667" w:rsidRDefault="00D05667" w:rsidP="00120AC1">
      <w:pPr>
        <w:spacing w:after="0" w:line="240" w:lineRule="auto"/>
      </w:pPr>
      <w:r>
        <w:separator/>
      </w:r>
    </w:p>
  </w:footnote>
  <w:footnote w:type="continuationSeparator" w:id="0">
    <w:p w14:paraId="58CF8017" w14:textId="77777777" w:rsidR="00D05667" w:rsidRDefault="00D05667" w:rsidP="0012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03984" w14:textId="77777777" w:rsidR="00120AC1" w:rsidRDefault="00120A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FD8C2" w14:textId="77777777" w:rsidR="00120AC1" w:rsidRDefault="00120A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346A1" w14:textId="77777777" w:rsidR="00120AC1" w:rsidRDefault="00120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122F"/>
    <w:multiLevelType w:val="hybridMultilevel"/>
    <w:tmpl w:val="B6A2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D5F21"/>
    <w:multiLevelType w:val="hybridMultilevel"/>
    <w:tmpl w:val="7754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50C8"/>
    <w:multiLevelType w:val="hybridMultilevel"/>
    <w:tmpl w:val="12D8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B90"/>
    <w:multiLevelType w:val="hybridMultilevel"/>
    <w:tmpl w:val="DAEC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976F45"/>
    <w:multiLevelType w:val="hybridMultilevel"/>
    <w:tmpl w:val="FE02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6013E2"/>
    <w:multiLevelType w:val="hybridMultilevel"/>
    <w:tmpl w:val="0F0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A6FD1"/>
    <w:multiLevelType w:val="hybridMultilevel"/>
    <w:tmpl w:val="0F54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14EF3"/>
    <w:multiLevelType w:val="multilevel"/>
    <w:tmpl w:val="15B2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330157"/>
    <w:multiLevelType w:val="hybridMultilevel"/>
    <w:tmpl w:val="4432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E23C5"/>
    <w:multiLevelType w:val="hybridMultilevel"/>
    <w:tmpl w:val="109E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6"/>
  </w:num>
  <w:num w:numId="5">
    <w:abstractNumId w:val="12"/>
  </w:num>
  <w:num w:numId="6">
    <w:abstractNumId w:val="10"/>
  </w:num>
  <w:num w:numId="7">
    <w:abstractNumId w:val="11"/>
  </w:num>
  <w:num w:numId="8">
    <w:abstractNumId w:val="5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7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rjun Srinivasan">
    <w15:presenceInfo w15:providerId="Windows Live" w15:userId="af3b9b335c189c20"/>
  </w15:person>
  <w15:person w15:author="Srivaths Srinivasan">
    <w15:presenceInfo w15:providerId="Windows Live" w15:userId="dc001dc65c23106f"/>
  </w15:person>
  <w15:person w15:author="Srinivasan, Srivaths (Cognizant)">
    <w15:presenceInfo w15:providerId="AD" w15:userId="S-1-5-21-1178368992-402679808-390482200-739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revisionView w:markup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3C"/>
    <w:rsid w:val="00045F41"/>
    <w:rsid w:val="0008577E"/>
    <w:rsid w:val="000C55F0"/>
    <w:rsid w:val="000C5B65"/>
    <w:rsid w:val="000E0681"/>
    <w:rsid w:val="000E6A1F"/>
    <w:rsid w:val="00105F49"/>
    <w:rsid w:val="0011152A"/>
    <w:rsid w:val="00120AC1"/>
    <w:rsid w:val="001A59FA"/>
    <w:rsid w:val="00252DF0"/>
    <w:rsid w:val="00291AC9"/>
    <w:rsid w:val="00306E3F"/>
    <w:rsid w:val="00333BFA"/>
    <w:rsid w:val="0053218E"/>
    <w:rsid w:val="00610C68"/>
    <w:rsid w:val="0061767B"/>
    <w:rsid w:val="00831323"/>
    <w:rsid w:val="00867444"/>
    <w:rsid w:val="00871FA8"/>
    <w:rsid w:val="00887FF1"/>
    <w:rsid w:val="008F4016"/>
    <w:rsid w:val="009860E1"/>
    <w:rsid w:val="009B6034"/>
    <w:rsid w:val="009C4923"/>
    <w:rsid w:val="009C7670"/>
    <w:rsid w:val="00A404EB"/>
    <w:rsid w:val="00A579F3"/>
    <w:rsid w:val="00B6459A"/>
    <w:rsid w:val="00B76C58"/>
    <w:rsid w:val="00CA34AB"/>
    <w:rsid w:val="00D05667"/>
    <w:rsid w:val="00D93E3C"/>
    <w:rsid w:val="00E50693"/>
    <w:rsid w:val="00F60E79"/>
    <w:rsid w:val="00FC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554B6"/>
  <w15:chartTrackingRefBased/>
  <w15:docId w15:val="{0E624716-6510-4678-AD7D-C6688270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1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E0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C1"/>
  </w:style>
  <w:style w:type="paragraph" w:styleId="Footer">
    <w:name w:val="footer"/>
    <w:basedOn w:val="Normal"/>
    <w:link w:val="Foot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C1"/>
  </w:style>
  <w:style w:type="character" w:styleId="Hyperlink">
    <w:name w:val="Hyperlink"/>
    <w:basedOn w:val="DefaultParagraphFont"/>
    <w:uiPriority w:val="99"/>
    <w:unhideWhenUsed/>
    <w:rsid w:val="00831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32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F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F4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71F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4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openxmlformats.org/officeDocument/2006/relationships/hyperlink" Target="Arjunsrinivasan1997.github.io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Arjunsrinivasan1997.github.i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5C1B7C-5A99-BE46-A412-E2CA42A3B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6</cp:revision>
  <cp:lastPrinted>2020-09-15T19:45:00Z</cp:lastPrinted>
  <dcterms:created xsi:type="dcterms:W3CDTF">2020-09-15T19:45:00Z</dcterms:created>
  <dcterms:modified xsi:type="dcterms:W3CDTF">2020-09-16T16:57:00Z</dcterms:modified>
</cp:coreProperties>
</file>